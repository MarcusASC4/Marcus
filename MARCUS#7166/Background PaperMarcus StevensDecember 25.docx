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A1B" w:rsidDel="00FA0D4A" w:rsidRDefault="001D4336" w:rsidP="00FA0D4A">
      <w:pPr>
        <w:spacing w:after="0" w:line="240" w:lineRule="auto"/>
        <w:jc w:val="center"/>
        <w:rPr>
          <w:del w:id="0" w:author="Jennifer Andrade" w:date="2015-12-24T12:57:00Z"/>
          <w:rFonts w:ascii="Times New Roman" w:hAnsi="Times New Roman" w:cs="Times New Roman"/>
          <w:sz w:val="24"/>
        </w:rPr>
        <w:pPrChange w:id="1" w:author="Jennifer Andrade" w:date="2015-12-24T12:59:00Z">
          <w:pPr>
            <w:jc w:val="center"/>
          </w:pPr>
        </w:pPrChange>
      </w:pPr>
      <w:r>
        <w:rPr>
          <w:rFonts w:ascii="Times New Roman" w:hAnsi="Times New Roman" w:cs="Times New Roman"/>
          <w:sz w:val="24"/>
        </w:rPr>
        <w:t>Background Paper</w:t>
      </w:r>
      <w:r>
        <w:rPr>
          <w:rFonts w:ascii="Times New Roman" w:hAnsi="Times New Roman" w:cs="Times New Roman"/>
          <w:sz w:val="24"/>
        </w:rPr>
        <w:tab/>
      </w:r>
      <w:r>
        <w:rPr>
          <w:rFonts w:ascii="Times New Roman" w:hAnsi="Times New Roman" w:cs="Times New Roman"/>
          <w:sz w:val="24"/>
        </w:rPr>
        <w:tab/>
        <w:t>Marcus Stevens</w:t>
      </w:r>
      <w:r>
        <w:rPr>
          <w:rFonts w:ascii="Times New Roman" w:hAnsi="Times New Roman" w:cs="Times New Roman"/>
          <w:sz w:val="24"/>
        </w:rPr>
        <w:tab/>
      </w:r>
      <w:r>
        <w:rPr>
          <w:rFonts w:ascii="Times New Roman" w:hAnsi="Times New Roman" w:cs="Times New Roman"/>
          <w:sz w:val="24"/>
        </w:rPr>
        <w:tab/>
        <w:t>December 25, 2015</w:t>
      </w:r>
      <w:bookmarkStart w:id="2" w:name="_GoBack"/>
      <w:bookmarkEnd w:id="2"/>
    </w:p>
    <w:p w:rsidR="00A557AD" w:rsidDel="00FA0D4A" w:rsidRDefault="00A557AD" w:rsidP="00FA0D4A">
      <w:pPr>
        <w:spacing w:after="0" w:line="240" w:lineRule="auto"/>
        <w:jc w:val="center"/>
        <w:rPr>
          <w:del w:id="3" w:author="Jennifer Andrade" w:date="2015-12-24T12:57:00Z"/>
          <w:rFonts w:ascii="Times New Roman" w:hAnsi="Times New Roman" w:cs="Times New Roman"/>
          <w:i/>
          <w:sz w:val="24"/>
        </w:rPr>
        <w:pPrChange w:id="4" w:author="Jennifer Andrade" w:date="2015-12-24T12:59:00Z">
          <w:pPr>
            <w:jc w:val="center"/>
          </w:pPr>
        </w:pPrChange>
      </w:pPr>
    </w:p>
    <w:p w:rsidR="001D4336" w:rsidDel="00FA0D4A" w:rsidRDefault="001D4336" w:rsidP="00FA0D4A">
      <w:pPr>
        <w:spacing w:after="0" w:line="240" w:lineRule="auto"/>
        <w:jc w:val="center"/>
        <w:rPr>
          <w:del w:id="5" w:author="Jennifer Andrade" w:date="2015-12-24T12:57:00Z"/>
          <w:rFonts w:ascii="Times New Roman" w:hAnsi="Times New Roman" w:cs="Times New Roman"/>
          <w:i/>
          <w:sz w:val="24"/>
        </w:rPr>
        <w:pPrChange w:id="6" w:author="Jennifer Andrade" w:date="2015-12-24T12:59:00Z">
          <w:pPr>
            <w:jc w:val="center"/>
          </w:pPr>
        </w:pPrChange>
      </w:pPr>
      <w:r>
        <w:rPr>
          <w:rFonts w:ascii="Times New Roman" w:hAnsi="Times New Roman" w:cs="Times New Roman"/>
          <w:i/>
          <w:sz w:val="24"/>
        </w:rPr>
        <w:t>The Effects of Phosphate on Algal Growth</w:t>
      </w:r>
    </w:p>
    <w:p w:rsidR="001D4336" w:rsidDel="00FA0D4A" w:rsidRDefault="001D4336" w:rsidP="00FA0D4A">
      <w:pPr>
        <w:spacing w:after="0" w:line="240" w:lineRule="auto"/>
        <w:jc w:val="center"/>
        <w:rPr>
          <w:del w:id="7" w:author="Jennifer Andrade" w:date="2015-12-24T12:57:00Z"/>
          <w:rFonts w:ascii="Times New Roman" w:hAnsi="Times New Roman" w:cs="Times New Roman"/>
          <w:i/>
          <w:sz w:val="24"/>
        </w:rPr>
        <w:pPrChange w:id="8" w:author="Jennifer Andrade" w:date="2015-12-24T12:59:00Z">
          <w:pPr>
            <w:jc w:val="center"/>
          </w:pPr>
        </w:pPrChange>
      </w:pPr>
    </w:p>
    <w:p w:rsidR="004846BC" w:rsidRDefault="00102EDE" w:rsidP="00FA0D4A">
      <w:pPr>
        <w:spacing w:after="0" w:line="240" w:lineRule="auto"/>
        <w:rPr>
          <w:ins w:id="9" w:author="Jennifer Andrade" w:date="2015-12-24T12:57:00Z"/>
          <w:rFonts w:ascii="Times New Roman" w:eastAsia="Times New Roman" w:hAnsi="Times New Roman" w:cs="Times New Roman"/>
          <w:sz w:val="24"/>
          <w:szCs w:val="24"/>
        </w:rPr>
        <w:pPrChange w:id="10" w:author="Jennifer Andrade" w:date="2015-12-24T12:59:00Z">
          <w:pPr/>
        </w:pPrChange>
      </w:pPr>
      <w:r>
        <w:rPr>
          <w:rFonts w:ascii="Times New Roman" w:hAnsi="Times New Roman" w:cs="Times New Roman"/>
          <w:sz w:val="24"/>
        </w:rPr>
        <w:tab/>
        <w:t>Algae are simple aquatic organisms</w:t>
      </w:r>
      <w:r w:rsidR="00FA0D4A">
        <w:rPr>
          <w:rFonts w:ascii="Times New Roman" w:hAnsi="Times New Roman" w:cs="Times New Roman"/>
          <w:sz w:val="24"/>
        </w:rPr>
        <w:t xml:space="preserve">.  Algae are </w:t>
      </w:r>
      <w:r>
        <w:rPr>
          <w:rFonts w:ascii="Times New Roman" w:hAnsi="Times New Roman" w:cs="Times New Roman"/>
          <w:sz w:val="24"/>
        </w:rPr>
        <w:t xml:space="preserve">essential to many ecosystems </w:t>
      </w:r>
      <w:r w:rsidR="00FA0D4A">
        <w:rPr>
          <w:rFonts w:ascii="Times New Roman" w:hAnsi="Times New Roman" w:cs="Times New Roman"/>
          <w:sz w:val="24"/>
        </w:rPr>
        <w:t xml:space="preserve">because </w:t>
      </w:r>
      <w:r>
        <w:rPr>
          <w:rFonts w:ascii="Times New Roman" w:hAnsi="Times New Roman" w:cs="Times New Roman"/>
          <w:sz w:val="24"/>
        </w:rPr>
        <w:t xml:space="preserve">a multitude of organisms rely on </w:t>
      </w:r>
      <w:r w:rsidR="00FA0D4A">
        <w:rPr>
          <w:rFonts w:ascii="Times New Roman" w:hAnsi="Times New Roman" w:cs="Times New Roman"/>
          <w:sz w:val="24"/>
        </w:rPr>
        <w:t>them</w:t>
      </w:r>
      <w:r>
        <w:rPr>
          <w:rFonts w:ascii="Times New Roman" w:hAnsi="Times New Roman" w:cs="Times New Roman"/>
          <w:sz w:val="24"/>
        </w:rPr>
        <w:t xml:space="preserve"> as their energy source. </w:t>
      </w:r>
      <w:r w:rsidR="004846BC">
        <w:rPr>
          <w:rFonts w:ascii="Times New Roman" w:hAnsi="Times New Roman" w:cs="Times New Roman"/>
          <w:sz w:val="24"/>
        </w:rPr>
        <w:t xml:space="preserve"> </w:t>
      </w:r>
      <w:r>
        <w:rPr>
          <w:rFonts w:ascii="Times New Roman" w:hAnsi="Times New Roman" w:cs="Times New Roman"/>
          <w:sz w:val="24"/>
        </w:rPr>
        <w:t xml:space="preserve">As well as providing energy, they are also photosynthetic organisms, meaning they rely on the sun for their energy and oxygen. </w:t>
      </w:r>
      <w:r w:rsidR="004846BC">
        <w:rPr>
          <w:rFonts w:ascii="Times New Roman" w:hAnsi="Times New Roman" w:cs="Times New Roman"/>
          <w:sz w:val="24"/>
        </w:rPr>
        <w:t xml:space="preserve"> </w:t>
      </w:r>
      <w:r>
        <w:rPr>
          <w:rFonts w:ascii="Times New Roman" w:hAnsi="Times New Roman" w:cs="Times New Roman"/>
          <w:sz w:val="24"/>
        </w:rPr>
        <w:t xml:space="preserve">They ultimately support a large portion of an ecosystem, providing it with the necessary oxygen on which other organisms feed. </w:t>
      </w:r>
      <w:r w:rsidR="004846BC">
        <w:rPr>
          <w:rFonts w:ascii="Times New Roman" w:hAnsi="Times New Roman" w:cs="Times New Roman"/>
          <w:sz w:val="24"/>
        </w:rPr>
        <w:t xml:space="preserve"> </w:t>
      </w:r>
      <w:r w:rsidR="00AD0EEC">
        <w:rPr>
          <w:rFonts w:ascii="Times New Roman" w:hAnsi="Times New Roman" w:cs="Times New Roman"/>
          <w:sz w:val="24"/>
        </w:rPr>
        <w:t xml:space="preserve">According to </w:t>
      </w:r>
      <w:r w:rsidR="00FA0D4A">
        <w:rPr>
          <w:rFonts w:ascii="Times New Roman" w:hAnsi="Times New Roman" w:cs="Times New Roman"/>
          <w:sz w:val="24"/>
        </w:rPr>
        <w:t>j</w:t>
      </w:r>
      <w:r>
        <w:rPr>
          <w:rFonts w:ascii="Times New Roman" w:hAnsi="Times New Roman" w:cs="Times New Roman"/>
          <w:sz w:val="24"/>
        </w:rPr>
        <w:t>rank.org</w:t>
      </w:r>
      <w:r w:rsidR="00AD0EEC">
        <w:rPr>
          <w:rFonts w:ascii="Times New Roman" w:hAnsi="Times New Roman" w:cs="Times New Roman"/>
          <w:sz w:val="24"/>
        </w:rPr>
        <w:t xml:space="preserve">, </w:t>
      </w:r>
      <w:r>
        <w:rPr>
          <w:rFonts w:ascii="Times New Roman" w:hAnsi="Times New Roman" w:cs="Times New Roman"/>
          <w:sz w:val="24"/>
        </w:rPr>
        <w:t xml:space="preserve">algae can either be unicellular or multicellular and </w:t>
      </w:r>
      <w:r w:rsidRPr="00102EDE">
        <w:rPr>
          <w:rFonts w:ascii="Times New Roman" w:eastAsia="Times New Roman" w:hAnsi="Times New Roman" w:cs="Times New Roman"/>
          <w:sz w:val="24"/>
          <w:szCs w:val="24"/>
        </w:rPr>
        <w:t xml:space="preserve">can occur in </w:t>
      </w:r>
      <w:r>
        <w:rPr>
          <w:rFonts w:ascii="Times New Roman" w:eastAsia="Times New Roman" w:hAnsi="Times New Roman" w:cs="Times New Roman"/>
          <w:bCs/>
          <w:sz w:val="24"/>
          <w:szCs w:val="24"/>
        </w:rPr>
        <w:t xml:space="preserve">salt </w:t>
      </w:r>
      <w:r w:rsidRPr="00102EDE">
        <w:rPr>
          <w:rFonts w:ascii="Times New Roman" w:eastAsia="Times New Roman" w:hAnsi="Times New Roman" w:cs="Times New Roman"/>
          <w:sz w:val="24"/>
          <w:szCs w:val="24"/>
        </w:rPr>
        <w:t xml:space="preserve">or fresh waters, </w:t>
      </w:r>
      <w:r>
        <w:rPr>
          <w:rFonts w:ascii="Times New Roman" w:eastAsia="Times New Roman" w:hAnsi="Times New Roman" w:cs="Times New Roman"/>
          <w:sz w:val="24"/>
          <w:szCs w:val="24"/>
        </w:rPr>
        <w:t xml:space="preserve">even </w:t>
      </w:r>
      <w:r w:rsidRPr="00102EDE">
        <w:rPr>
          <w:rFonts w:ascii="Times New Roman" w:eastAsia="Times New Roman" w:hAnsi="Times New Roman" w:cs="Times New Roman"/>
          <w:sz w:val="24"/>
          <w:szCs w:val="24"/>
        </w:rPr>
        <w:t>on the surfaces of moist</w:t>
      </w:r>
      <w:r>
        <w:rPr>
          <w:rFonts w:ascii="Times New Roman" w:eastAsia="Times New Roman" w:hAnsi="Times New Roman" w:cs="Times New Roman"/>
          <w:bCs/>
          <w:sz w:val="24"/>
          <w:szCs w:val="24"/>
        </w:rPr>
        <w:t xml:space="preserve"> soil or rock</w:t>
      </w:r>
      <w:r w:rsidRPr="00102EDE">
        <w:rPr>
          <w:rFonts w:ascii="Times New Roman" w:eastAsia="Times New Roman" w:hAnsi="Times New Roman" w:cs="Times New Roman"/>
          <w:sz w:val="24"/>
          <w:szCs w:val="24"/>
        </w:rPr>
        <w:t>.</w:t>
      </w:r>
      <w:r w:rsidR="004846BC">
        <w:rPr>
          <w:rFonts w:ascii="Times New Roman" w:eastAsia="Times New Roman" w:hAnsi="Times New Roman" w:cs="Times New Roman"/>
          <w:sz w:val="24"/>
          <w:szCs w:val="24"/>
        </w:rPr>
        <w:t xml:space="preserve">  “Algae </w:t>
      </w:r>
      <w:r w:rsidR="004846BC" w:rsidRPr="004846BC">
        <w:rPr>
          <w:rFonts w:ascii="Times New Roman" w:eastAsia="Times New Roman" w:hAnsi="Times New Roman" w:cs="Times New Roman"/>
          <w:sz w:val="24"/>
          <w:szCs w:val="24"/>
        </w:rPr>
        <w:t>actually consist of seven divisions of distantly related organisms. These are considered together more as a matter of human convenience, than as a reflection of their ordered, biological, or evolutionary</w:t>
      </w:r>
      <w:r w:rsidR="004846BC">
        <w:rPr>
          <w:rFonts w:ascii="Times New Roman" w:eastAsia="Times New Roman" w:hAnsi="Times New Roman" w:cs="Times New Roman"/>
          <w:sz w:val="24"/>
          <w:szCs w:val="24"/>
        </w:rPr>
        <w:t xml:space="preserve"> relationships” (</w:t>
      </w:r>
      <w:r w:rsidR="004846BC">
        <w:rPr>
          <w:rFonts w:ascii="Times New Roman" w:eastAsia="Times New Roman" w:hAnsi="Times New Roman" w:cs="Times New Roman"/>
          <w:i/>
          <w:sz w:val="24"/>
          <w:szCs w:val="24"/>
        </w:rPr>
        <w:t>Algae and their Characteristics).</w:t>
      </w:r>
      <w:r w:rsidR="009953EA">
        <w:rPr>
          <w:rFonts w:ascii="Times New Roman" w:eastAsia="Times New Roman" w:hAnsi="Times New Roman" w:cs="Times New Roman"/>
          <w:i/>
          <w:sz w:val="24"/>
          <w:szCs w:val="24"/>
        </w:rPr>
        <w:t xml:space="preserve"> </w:t>
      </w:r>
    </w:p>
    <w:p w:rsidR="00FA0D4A" w:rsidRPr="00FA0D4A" w:rsidRDefault="00FA0D4A" w:rsidP="00FA0D4A">
      <w:pPr>
        <w:spacing w:after="0" w:line="240" w:lineRule="auto"/>
        <w:rPr>
          <w:rFonts w:ascii="Times New Roman" w:eastAsia="Times New Roman" w:hAnsi="Times New Roman" w:cs="Times New Roman"/>
          <w:sz w:val="24"/>
          <w:szCs w:val="24"/>
        </w:rPr>
        <w:pPrChange w:id="11" w:author="Jennifer Andrade" w:date="2015-12-24T12:58:00Z">
          <w:pPr/>
        </w:pPrChange>
      </w:pPr>
    </w:p>
    <w:p w:rsidR="00AA0F47" w:rsidRDefault="009953EA" w:rsidP="00FA0D4A">
      <w:pPr>
        <w:spacing w:line="240" w:lineRule="auto"/>
        <w:rPr>
          <w:rFonts w:ascii="Times New Roman" w:eastAsia="Times New Roman" w:hAnsi="Times New Roman" w:cs="Times New Roman"/>
          <w:sz w:val="24"/>
          <w:szCs w:val="24"/>
        </w:rPr>
        <w:pPrChange w:id="12" w:author="Jennifer Andrade" w:date="2015-12-24T12:58:00Z">
          <w:pPr/>
        </w:pPrChange>
      </w:pPr>
      <w:r>
        <w:rPr>
          <w:rFonts w:ascii="Times New Roman" w:eastAsia="Times New Roman" w:hAnsi="Times New Roman" w:cs="Times New Roman"/>
          <w:sz w:val="24"/>
          <w:szCs w:val="24"/>
        </w:rPr>
        <w:tab/>
      </w:r>
      <w:r w:rsidRPr="002B6A15">
        <w:rPr>
          <w:rFonts w:ascii="Times New Roman" w:eastAsia="Times New Roman" w:hAnsi="Times New Roman" w:cs="Times New Roman"/>
          <w:sz w:val="24"/>
          <w:szCs w:val="24"/>
        </w:rPr>
        <w:t xml:space="preserve">Algae can occur in very extreme conditions. </w:t>
      </w:r>
      <w:r w:rsidR="002B6A15" w:rsidRPr="002B6A15">
        <w:rPr>
          <w:rFonts w:ascii="Times New Roman" w:hAnsi="Times New Roman" w:cs="Times New Roman"/>
          <w:sz w:val="24"/>
          <w:szCs w:val="24"/>
        </w:rPr>
        <w:t xml:space="preserve"> </w:t>
      </w:r>
      <w:r w:rsidRPr="002B6A15">
        <w:rPr>
          <w:rFonts w:ascii="Times New Roman" w:eastAsia="Times New Roman" w:hAnsi="Times New Roman" w:cs="Times New Roman"/>
          <w:sz w:val="24"/>
          <w:szCs w:val="24"/>
        </w:rPr>
        <w:t>“For example, species of green algae have been observed in hot-water springs at Yellowstone National Park, in highly acidic volcanic lakes, in the extremely saline Great Salt Lake and Dead Sea, and on the surfaces of</w:t>
      </w:r>
      <w:r w:rsidR="002B6A15" w:rsidRPr="002B6A15">
        <w:rPr>
          <w:rFonts w:ascii="Times New Roman" w:eastAsia="Times New Roman" w:hAnsi="Times New Roman" w:cs="Times New Roman"/>
          <w:sz w:val="24"/>
          <w:szCs w:val="24"/>
        </w:rPr>
        <w:t xml:space="preserve"> snow</w:t>
      </w:r>
      <w:r w:rsidRPr="002B6A15">
        <w:rPr>
          <w:rFonts w:ascii="Times New Roman" w:eastAsia="Times New Roman" w:hAnsi="Times New Roman" w:cs="Times New Roman"/>
          <w:sz w:val="24"/>
          <w:szCs w:val="24"/>
        </w:rPr>
        <w:t>”</w:t>
      </w:r>
      <w:r w:rsidR="002B6A15" w:rsidRPr="002B6A15">
        <w:rPr>
          <w:rFonts w:ascii="Times New Roman" w:eastAsia="Times New Roman" w:hAnsi="Times New Roman" w:cs="Times New Roman"/>
          <w:sz w:val="24"/>
          <w:szCs w:val="24"/>
        </w:rPr>
        <w:t xml:space="preserve"> </w:t>
      </w:r>
      <w:r w:rsidR="002B6A15" w:rsidRPr="002B6A15">
        <w:rPr>
          <w:rFonts w:ascii="Times New Roman" w:hAnsi="Times New Roman" w:cs="Times New Roman"/>
          <w:sz w:val="24"/>
          <w:szCs w:val="24"/>
        </w:rPr>
        <w:t>(</w:t>
      </w:r>
      <w:r w:rsidR="002B6A15" w:rsidRPr="009A0E0B">
        <w:rPr>
          <w:rFonts w:ascii="Times New Roman" w:hAnsi="Times New Roman" w:cs="Times New Roman"/>
          <w:i/>
          <w:sz w:val="24"/>
        </w:rPr>
        <w:t>Algae - Factors Limiting The Productivity Of Algae</w:t>
      </w:r>
      <w:r w:rsidR="002B6A15" w:rsidRPr="002B6A15">
        <w:rPr>
          <w:rFonts w:ascii="Times New Roman" w:hAnsi="Times New Roman" w:cs="Times New Roman"/>
          <w:sz w:val="24"/>
        </w:rPr>
        <w:t>).  These various environments, however, are potentially stressful to the algae, limiting their productivity.  Most algae survive in less stressful habitats, where the only limitations to their productivity are the available nutrients</w:t>
      </w:r>
      <w:r w:rsidR="00FA0D4A">
        <w:rPr>
          <w:rFonts w:ascii="Times New Roman" w:hAnsi="Times New Roman" w:cs="Times New Roman"/>
          <w:sz w:val="24"/>
        </w:rPr>
        <w:t xml:space="preserve">, </w:t>
      </w:r>
      <w:r w:rsidR="002B6A15" w:rsidRPr="002B6A15">
        <w:rPr>
          <w:rFonts w:ascii="Times New Roman" w:hAnsi="Times New Roman" w:cs="Times New Roman"/>
          <w:sz w:val="24"/>
        </w:rPr>
        <w:t xml:space="preserve">and </w:t>
      </w:r>
      <w:r w:rsidR="00FA0D4A">
        <w:rPr>
          <w:rFonts w:ascii="Times New Roman" w:hAnsi="Times New Roman" w:cs="Times New Roman"/>
          <w:sz w:val="24"/>
        </w:rPr>
        <w:t xml:space="preserve">because they are photosynthetic, the </w:t>
      </w:r>
      <w:r w:rsidR="002B6A15" w:rsidRPr="002B6A15">
        <w:rPr>
          <w:rFonts w:ascii="Times New Roman" w:hAnsi="Times New Roman" w:cs="Times New Roman"/>
          <w:sz w:val="24"/>
        </w:rPr>
        <w:t xml:space="preserve">amount of </w:t>
      </w:r>
      <w:r w:rsidR="00FA0D4A">
        <w:rPr>
          <w:rFonts w:ascii="Times New Roman" w:hAnsi="Times New Roman" w:cs="Times New Roman"/>
          <w:sz w:val="24"/>
        </w:rPr>
        <w:t xml:space="preserve">available </w:t>
      </w:r>
      <w:r w:rsidR="002B6A15" w:rsidRPr="002B6A15">
        <w:rPr>
          <w:rFonts w:ascii="Times New Roman" w:hAnsi="Times New Roman" w:cs="Times New Roman"/>
          <w:sz w:val="24"/>
        </w:rPr>
        <w:t xml:space="preserve">sufficient </w:t>
      </w:r>
      <w:r w:rsidR="00FA0D4A">
        <w:rPr>
          <w:rFonts w:ascii="Times New Roman" w:hAnsi="Times New Roman" w:cs="Times New Roman"/>
          <w:sz w:val="24"/>
        </w:rPr>
        <w:t>light</w:t>
      </w:r>
      <w:r w:rsidR="002B6A15" w:rsidRPr="002B6A15">
        <w:rPr>
          <w:rFonts w:ascii="Times New Roman" w:hAnsi="Times New Roman" w:cs="Times New Roman"/>
          <w:sz w:val="24"/>
        </w:rPr>
        <w:t>.</w:t>
      </w:r>
      <w:r w:rsidR="002B6A15">
        <w:rPr>
          <w:b/>
          <w:sz w:val="24"/>
        </w:rPr>
        <w:t xml:space="preserve">  </w:t>
      </w:r>
      <w:r w:rsidR="00F67B86">
        <w:rPr>
          <w:rFonts w:ascii="Times New Roman" w:hAnsi="Times New Roman" w:cs="Times New Roman"/>
          <w:sz w:val="24"/>
        </w:rPr>
        <w:t>Two other limiting factors that affect the growth and productivity of algae are: suitable temperature for algae to thrive</w:t>
      </w:r>
      <w:r w:rsidR="00A557AD">
        <w:rPr>
          <w:rFonts w:ascii="Times New Roman" w:hAnsi="Times New Roman" w:cs="Times New Roman"/>
          <w:sz w:val="24"/>
        </w:rPr>
        <w:t>, and</w:t>
      </w:r>
      <w:r w:rsidR="00F67B86">
        <w:rPr>
          <w:rFonts w:ascii="Times New Roman" w:hAnsi="Times New Roman" w:cs="Times New Roman"/>
          <w:sz w:val="24"/>
        </w:rPr>
        <w:t xml:space="preserve"> </w:t>
      </w:r>
      <w:r w:rsidR="00FA0D4A">
        <w:rPr>
          <w:rFonts w:ascii="Times New Roman" w:hAnsi="Times New Roman" w:cs="Times New Roman"/>
          <w:sz w:val="24"/>
        </w:rPr>
        <w:t>t</w:t>
      </w:r>
      <w:r w:rsidR="00F67B86">
        <w:rPr>
          <w:rFonts w:ascii="Times New Roman" w:hAnsi="Times New Roman" w:cs="Times New Roman"/>
          <w:sz w:val="24"/>
        </w:rPr>
        <w:t>he</w:t>
      </w:r>
      <w:r w:rsidR="00FA0D4A">
        <w:rPr>
          <w:rFonts w:ascii="Times New Roman" w:hAnsi="Times New Roman" w:cs="Times New Roman"/>
          <w:sz w:val="24"/>
        </w:rPr>
        <w:t xml:space="preserve"> amount of available carbon dioxide</w:t>
      </w:r>
      <w:r w:rsidR="00F67B86">
        <w:rPr>
          <w:rFonts w:ascii="Times New Roman" w:hAnsi="Times New Roman" w:cs="Times New Roman"/>
          <w:sz w:val="24"/>
        </w:rPr>
        <w:t xml:space="preserve">.  </w:t>
      </w:r>
      <w:r w:rsidR="002B6A15">
        <w:rPr>
          <w:rFonts w:ascii="Times New Roman" w:hAnsi="Times New Roman" w:cs="Times New Roman"/>
          <w:sz w:val="24"/>
        </w:rPr>
        <w:t>“</w:t>
      </w:r>
      <w:r w:rsidR="002B6A15" w:rsidRPr="002B6A15">
        <w:rPr>
          <w:rFonts w:ascii="Times New Roman" w:eastAsia="Times New Roman" w:hAnsi="Times New Roman" w:cs="Times New Roman"/>
          <w:sz w:val="24"/>
          <w:szCs w:val="24"/>
        </w:rPr>
        <w:t>In general, the productivity of freshwater algae is primarily limited by the availability of the nutrient phosphate (PO</w:t>
      </w:r>
      <w:r w:rsidR="002B6A15" w:rsidRPr="002B6A15">
        <w:rPr>
          <w:rFonts w:ascii="Times New Roman" w:eastAsia="Times New Roman" w:hAnsi="Times New Roman" w:cs="Times New Roman"/>
          <w:sz w:val="20"/>
          <w:szCs w:val="20"/>
          <w:vertAlign w:val="subscript"/>
        </w:rPr>
        <w:t>4</w:t>
      </w:r>
      <w:r w:rsidR="002B6A15" w:rsidRPr="002B6A15">
        <w:rPr>
          <w:rFonts w:ascii="Times New Roman" w:eastAsia="Times New Roman" w:hAnsi="Times New Roman" w:cs="Times New Roman"/>
          <w:sz w:val="20"/>
          <w:szCs w:val="20"/>
          <w:vertAlign w:val="superscript"/>
        </w:rPr>
        <w:t>-3</w:t>
      </w:r>
      <w:r w:rsidR="002B6A15" w:rsidRPr="002B6A15">
        <w:rPr>
          <w:rFonts w:ascii="Times New Roman" w:eastAsia="Times New Roman" w:hAnsi="Times New Roman" w:cs="Times New Roman"/>
          <w:sz w:val="24"/>
          <w:szCs w:val="24"/>
        </w:rPr>
        <w:t>), while that of marine algae is limited by nitrate (NO</w:t>
      </w:r>
      <w:r w:rsidR="002B6A15" w:rsidRPr="002B6A15">
        <w:rPr>
          <w:rFonts w:ascii="Times New Roman" w:eastAsia="Times New Roman" w:hAnsi="Times New Roman" w:cs="Times New Roman"/>
          <w:sz w:val="20"/>
          <w:szCs w:val="20"/>
          <w:vertAlign w:val="subscript"/>
        </w:rPr>
        <w:t>3</w:t>
      </w:r>
      <w:r w:rsidR="002B6A15" w:rsidRPr="002B6A15">
        <w:rPr>
          <w:rFonts w:ascii="Times New Roman" w:eastAsia="Times New Roman" w:hAnsi="Times New Roman" w:cs="Times New Roman"/>
          <w:sz w:val="24"/>
          <w:szCs w:val="24"/>
        </w:rPr>
        <w:t>-)</w:t>
      </w:r>
      <w:r w:rsidR="002B6A15">
        <w:rPr>
          <w:rFonts w:ascii="Times New Roman" w:eastAsia="Times New Roman" w:hAnsi="Times New Roman" w:cs="Times New Roman"/>
          <w:sz w:val="24"/>
          <w:szCs w:val="24"/>
        </w:rPr>
        <w:t>” (</w:t>
      </w:r>
      <w:r w:rsidR="002B6A15" w:rsidRPr="009A0E0B">
        <w:rPr>
          <w:rFonts w:ascii="Times New Roman" w:eastAsia="Times New Roman" w:hAnsi="Times New Roman" w:cs="Times New Roman"/>
          <w:i/>
          <w:sz w:val="24"/>
          <w:szCs w:val="24"/>
        </w:rPr>
        <w:t>Algae – Factors Limiting The Productivity Of Algae</w:t>
      </w:r>
      <w:r w:rsidR="002B6A15">
        <w:rPr>
          <w:rFonts w:ascii="Times New Roman" w:eastAsia="Times New Roman" w:hAnsi="Times New Roman" w:cs="Times New Roman"/>
          <w:sz w:val="24"/>
          <w:szCs w:val="24"/>
        </w:rPr>
        <w:t xml:space="preserve">). </w:t>
      </w:r>
    </w:p>
    <w:p w:rsidR="00AA0F47" w:rsidRDefault="00AA0F47" w:rsidP="00FA0D4A">
      <w:pPr>
        <w:spacing w:line="240" w:lineRule="auto"/>
        <w:ind w:firstLine="720"/>
        <w:rPr>
          <w:rFonts w:ascii="Times New Roman" w:hAnsi="Times New Roman" w:cs="Times New Roman"/>
          <w:sz w:val="24"/>
        </w:rPr>
        <w:pPrChange w:id="13" w:author="Jennifer Andrade" w:date="2015-12-24T12:58:00Z">
          <w:pPr>
            <w:ind w:firstLine="720"/>
          </w:pPr>
        </w:pPrChange>
      </w:pPr>
      <w:r>
        <w:rPr>
          <w:rFonts w:ascii="Times New Roman" w:hAnsi="Times New Roman" w:cs="Times New Roman"/>
          <w:sz w:val="24"/>
        </w:rPr>
        <w:t>The importance of algae in an aquatic ecosystem</w:t>
      </w:r>
      <w:r w:rsidR="00FA0D4A">
        <w:rPr>
          <w:rFonts w:ascii="Times New Roman" w:hAnsi="Times New Roman" w:cs="Times New Roman"/>
          <w:sz w:val="24"/>
        </w:rPr>
        <w:t xml:space="preserve"> is noteworthy</w:t>
      </w:r>
      <w:r>
        <w:rPr>
          <w:rFonts w:ascii="Times New Roman" w:hAnsi="Times New Roman" w:cs="Times New Roman"/>
          <w:sz w:val="24"/>
        </w:rPr>
        <w:t>.  It is a vital organism in the food web since it is photosynthetic, providing oxygen for the environment.  It also has a key role in the food web. Photoautotrophs are usually found on land in the form of trees and flowers.  “</w:t>
      </w:r>
      <w:r w:rsidRPr="006815BB">
        <w:rPr>
          <w:rFonts w:ascii="Times New Roman" w:hAnsi="Times New Roman" w:cs="Times New Roman"/>
          <w:sz w:val="24"/>
        </w:rPr>
        <w:t xml:space="preserve">However, there are a substantial number of photoautotrophs </w:t>
      </w:r>
      <w:r>
        <w:rPr>
          <w:rFonts w:ascii="Times New Roman" w:hAnsi="Times New Roman" w:cs="Times New Roman"/>
          <w:sz w:val="24"/>
        </w:rPr>
        <w:t xml:space="preserve">[such as algae] </w:t>
      </w:r>
      <w:r w:rsidRPr="006815BB">
        <w:rPr>
          <w:rFonts w:ascii="Times New Roman" w:hAnsi="Times New Roman" w:cs="Times New Roman"/>
          <w:sz w:val="24"/>
        </w:rPr>
        <w:t>in the marine environment as well</w:t>
      </w:r>
      <w:r>
        <w:rPr>
          <w:rFonts w:ascii="Times New Roman" w:hAnsi="Times New Roman" w:cs="Times New Roman"/>
          <w:sz w:val="24"/>
        </w:rPr>
        <w:t xml:space="preserve">,” according to bigelow.org’s article </w:t>
      </w:r>
      <w:r>
        <w:rPr>
          <w:rFonts w:ascii="Times New Roman" w:hAnsi="Times New Roman" w:cs="Times New Roman"/>
          <w:i/>
          <w:sz w:val="24"/>
        </w:rPr>
        <w:t xml:space="preserve">Fitting Algae into the Food Web. </w:t>
      </w:r>
      <w:r>
        <w:rPr>
          <w:rFonts w:ascii="Times New Roman" w:hAnsi="Times New Roman" w:cs="Times New Roman"/>
          <w:sz w:val="24"/>
        </w:rPr>
        <w:t xml:space="preserve"> Despite the fact that these are extremely small </w:t>
      </w:r>
      <w:r w:rsidRPr="006815BB">
        <w:rPr>
          <w:rFonts w:ascii="Times New Roman" w:hAnsi="Times New Roman" w:cs="Times New Roman"/>
          <w:sz w:val="24"/>
        </w:rPr>
        <w:t xml:space="preserve">primary producers, marine </w:t>
      </w:r>
      <w:r w:rsidR="00E33D9F">
        <w:fldChar w:fldCharType="begin"/>
      </w:r>
      <w:r w:rsidR="00E33D9F">
        <w:instrText xml:space="preserve"> HYPERLINK "http://www.bigelow.org/edhab/gloss</w:instrText>
      </w:r>
      <w:r w:rsidR="00E33D9F">
        <w:instrText xml:space="preserve">ary.html" </w:instrText>
      </w:r>
      <w:r w:rsidR="00E33D9F">
        <w:fldChar w:fldCharType="separate"/>
      </w:r>
      <w:r w:rsidRPr="00F046A3">
        <w:rPr>
          <w:rStyle w:val="Hyperlink"/>
          <w:rFonts w:ascii="Times New Roman" w:hAnsi="Times New Roman" w:cs="Times New Roman"/>
          <w:color w:val="000000" w:themeColor="text1"/>
          <w:sz w:val="24"/>
          <w:u w:val="none"/>
        </w:rPr>
        <w:t>algae</w:t>
      </w:r>
      <w:r w:rsidR="00E33D9F">
        <w:rPr>
          <w:rStyle w:val="Hyperlink"/>
          <w:rFonts w:ascii="Times New Roman" w:hAnsi="Times New Roman" w:cs="Times New Roman"/>
          <w:color w:val="000000" w:themeColor="text1"/>
          <w:sz w:val="24"/>
          <w:u w:val="none"/>
        </w:rPr>
        <w:fldChar w:fldCharType="end"/>
      </w:r>
      <w:r>
        <w:rPr>
          <w:rFonts w:ascii="Times New Roman" w:hAnsi="Times New Roman" w:cs="Times New Roman"/>
          <w:sz w:val="24"/>
        </w:rPr>
        <w:t xml:space="preserve"> </w:t>
      </w:r>
      <w:r w:rsidRPr="006815BB">
        <w:rPr>
          <w:rFonts w:ascii="Times New Roman" w:hAnsi="Times New Roman" w:cs="Times New Roman"/>
          <w:sz w:val="24"/>
        </w:rPr>
        <w:t>are vital to our planet's productivity since they are at the base of the marine food web</w:t>
      </w:r>
      <w:r>
        <w:rPr>
          <w:rFonts w:ascii="Arial" w:hAnsi="Arial" w:cs="Arial"/>
        </w:rPr>
        <w:t xml:space="preserve"> </w:t>
      </w:r>
      <w:r>
        <w:rPr>
          <w:rFonts w:ascii="Times New Roman" w:hAnsi="Times New Roman" w:cs="Times New Roman"/>
          <w:sz w:val="24"/>
        </w:rPr>
        <w:t>(</w:t>
      </w:r>
      <w:r w:rsidRPr="007A7F37">
        <w:rPr>
          <w:rFonts w:ascii="Times New Roman" w:hAnsi="Times New Roman" w:cs="Times New Roman"/>
          <w:i/>
          <w:sz w:val="24"/>
        </w:rPr>
        <w:t>id.</w:t>
      </w:r>
      <w:r>
        <w:rPr>
          <w:rFonts w:ascii="Times New Roman" w:hAnsi="Times New Roman" w:cs="Times New Roman"/>
          <w:sz w:val="24"/>
        </w:rPr>
        <w:t>).  Since these different types of algae are part of the base of the food web, the dynamic flow of their population could significantly affect the rest of the aquatic ecosystem.</w:t>
      </w:r>
    </w:p>
    <w:p w:rsidR="00AA0F47" w:rsidRDefault="00AA0F47" w:rsidP="00FA0D4A">
      <w:pPr>
        <w:spacing w:line="240" w:lineRule="auto"/>
        <w:ind w:firstLine="720"/>
        <w:rPr>
          <w:rFonts w:ascii="Times New Roman" w:hAnsi="Times New Roman" w:cs="Times New Roman"/>
          <w:sz w:val="24"/>
        </w:rPr>
        <w:pPrChange w:id="14" w:author="Jennifer Andrade" w:date="2015-12-24T12:58:00Z">
          <w:pPr>
            <w:ind w:firstLine="720"/>
          </w:pPr>
        </w:pPrChange>
      </w:pPr>
      <w:r>
        <w:rPr>
          <w:rFonts w:ascii="Times New Roman" w:hAnsi="Times New Roman" w:cs="Times New Roman"/>
          <w:sz w:val="24"/>
        </w:rPr>
        <w:t>Algae can be utilized by different organisms for food supplements as well.  According to oilgae.com, they are complete proteins with essential amino acids that are involved in major metabolic processes, like enzyme production.  Algae contain high amounts of simple and complex carbohydrates which provide an exceptional source for additional fuel, such as enhancing the immune system.  Algae even contains fatty acids, like Omega 3 and 6, playing a key role in generating energy. They even an abundance of trace elements, vitamins, and minerals. As long as the quantity does not become a problem because of the nutrients, algae can be quite useful and safe.</w:t>
      </w:r>
    </w:p>
    <w:p w:rsidR="00FA0D4A" w:rsidRDefault="00FA0D4A" w:rsidP="00FA0D4A">
      <w:pPr>
        <w:spacing w:line="240" w:lineRule="auto"/>
        <w:ind w:firstLine="720"/>
        <w:rPr>
          <w:rFonts w:ascii="Times New Roman" w:hAnsi="Times New Roman" w:cs="Times New Roman"/>
          <w:sz w:val="24"/>
        </w:rPr>
        <w:pPrChange w:id="15" w:author="Jennifer Andrade" w:date="2015-12-24T12:58:00Z">
          <w:pPr>
            <w:ind w:firstLine="720"/>
          </w:pPr>
        </w:pPrChange>
      </w:pPr>
    </w:p>
    <w:p w:rsidR="00D90FF8" w:rsidRDefault="00D90FF8" w:rsidP="00AA0F47">
      <w:pPr>
        <w:ind w:firstLine="720"/>
        <w:rPr>
          <w:rFonts w:ascii="Times New Roman" w:hAnsi="Times New Roman" w:cs="Times New Roman"/>
          <w:sz w:val="24"/>
        </w:rPr>
      </w:pPr>
    </w:p>
    <w:p w:rsidR="00D90FF8" w:rsidRDefault="00D90FF8" w:rsidP="00AA0F47">
      <w:pPr>
        <w:ind w:firstLine="720"/>
        <w:rPr>
          <w:rFonts w:ascii="Times New Roman" w:hAnsi="Times New Roman" w:cs="Times New Roman"/>
          <w:sz w:val="24"/>
        </w:rPr>
      </w:pPr>
    </w:p>
    <w:p w:rsidR="00E50E8A" w:rsidRDefault="00E50E8A" w:rsidP="00AA0F47">
      <w:pPr>
        <w:ind w:firstLine="720"/>
        <w:rPr>
          <w:rFonts w:ascii="Times New Roman" w:eastAsia="Times New Roman" w:hAnsi="Times New Roman" w:cs="Times New Roman"/>
          <w:sz w:val="24"/>
          <w:szCs w:val="24"/>
        </w:rPr>
      </w:pPr>
      <w:r>
        <w:rPr>
          <w:rFonts w:ascii="Times New Roman" w:hAnsi="Times New Roman" w:cs="Times New Roman"/>
          <w:sz w:val="24"/>
        </w:rPr>
        <w:t xml:space="preserve">There are even industrial usages of algae that benefit humans and the environment. For example, </w:t>
      </w:r>
      <w:r w:rsidR="00420732">
        <w:rPr>
          <w:rFonts w:ascii="Times New Roman" w:hAnsi="Times New Roman" w:cs="Times New Roman"/>
          <w:sz w:val="24"/>
        </w:rPr>
        <w:t xml:space="preserve">algae can be used </w:t>
      </w:r>
      <w:r>
        <w:rPr>
          <w:rFonts w:ascii="Times New Roman" w:hAnsi="Times New Roman" w:cs="Times New Roman"/>
          <w:sz w:val="24"/>
        </w:rPr>
        <w:t>to reduce the amount of harsh chemicals used to treat sewage. Other studies have shown that algae has the ability to absorb Co</w:t>
      </w:r>
      <w:r w:rsidRPr="00AB37B7">
        <w:rPr>
          <w:rFonts w:ascii="Times New Roman" w:hAnsi="Times New Roman" w:cs="Times New Roman"/>
          <w:sz w:val="24"/>
          <w:vertAlign w:val="subscript"/>
        </w:rPr>
        <w:t>2</w:t>
      </w:r>
      <w:r>
        <w:rPr>
          <w:rFonts w:ascii="Times New Roman" w:hAnsi="Times New Roman" w:cs="Times New Roman"/>
          <w:sz w:val="24"/>
        </w:rPr>
        <w:t xml:space="preserve"> from the air, ultimately lowering Co</w:t>
      </w:r>
      <w:r w:rsidRPr="00AB37B7">
        <w:rPr>
          <w:rFonts w:ascii="Times New Roman" w:hAnsi="Times New Roman" w:cs="Times New Roman"/>
          <w:sz w:val="24"/>
          <w:vertAlign w:val="subscript"/>
        </w:rPr>
        <w:t>2</w:t>
      </w:r>
      <w:r>
        <w:rPr>
          <w:rFonts w:ascii="Times New Roman" w:hAnsi="Times New Roman" w:cs="Times New Roman"/>
          <w:sz w:val="24"/>
        </w:rPr>
        <w:t xml:space="preserve"> levels in the atmosphere. </w:t>
      </w:r>
    </w:p>
    <w:p w:rsidR="002B6A15" w:rsidRDefault="00F67B86" w:rsidP="002B6A1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Phosphates, like nitrates, are extremely vital nutrients for algae growth. Perhaps one of the most important energy components in a cell, Andesine Triphosphate (ATP), is partially made up of phosphate. ATP is utilized by all organisms because of its ability to generate energy</w:t>
      </w:r>
      <w:r w:rsidR="0069434A">
        <w:rPr>
          <w:rFonts w:ascii="Times New Roman" w:eastAsia="Times New Roman" w:hAnsi="Times New Roman" w:cs="Times New Roman"/>
          <w:sz w:val="24"/>
          <w:szCs w:val="24"/>
        </w:rPr>
        <w:t xml:space="preserve">, therefore, phosphate is essential to all organisms. This especially </w:t>
      </w:r>
      <w:r w:rsidR="00AD0EEC">
        <w:rPr>
          <w:rFonts w:ascii="Times New Roman" w:eastAsia="Times New Roman" w:hAnsi="Times New Roman" w:cs="Times New Roman"/>
          <w:sz w:val="24"/>
          <w:szCs w:val="24"/>
        </w:rPr>
        <w:t xml:space="preserve">is </w:t>
      </w:r>
      <w:r w:rsidR="0069434A">
        <w:rPr>
          <w:rFonts w:ascii="Times New Roman" w:eastAsia="Times New Roman" w:hAnsi="Times New Roman" w:cs="Times New Roman"/>
          <w:sz w:val="24"/>
          <w:szCs w:val="24"/>
        </w:rPr>
        <w:t>true when talk</w:t>
      </w:r>
      <w:r w:rsidR="00A474EB">
        <w:rPr>
          <w:rFonts w:ascii="Times New Roman" w:eastAsia="Times New Roman" w:hAnsi="Times New Roman" w:cs="Times New Roman"/>
          <w:sz w:val="24"/>
          <w:szCs w:val="24"/>
        </w:rPr>
        <w:t xml:space="preserve">ing about algae growth. </w:t>
      </w:r>
    </w:p>
    <w:p w:rsidR="000A25C7" w:rsidRPr="002B6A15" w:rsidRDefault="001D4336" w:rsidP="002B6A15">
      <w:pPr>
        <w:ind w:firstLine="720"/>
        <w:rPr>
          <w:rFonts w:ascii="Times New Roman" w:eastAsia="Times New Roman" w:hAnsi="Times New Roman" w:cs="Times New Roman"/>
          <w:sz w:val="24"/>
          <w:szCs w:val="24"/>
        </w:rPr>
      </w:pPr>
      <w:r w:rsidRPr="002B6A15">
        <w:rPr>
          <w:rFonts w:ascii="Times New Roman" w:hAnsi="Times New Roman" w:cs="Times New Roman"/>
          <w:sz w:val="24"/>
        </w:rPr>
        <w:t xml:space="preserve">Phosphates occur in minute quantities in all aquatic environments, and for the most part, are necessary for life to be sustained and to thrive.  However, phosphates </w:t>
      </w:r>
      <w:r w:rsidR="0069489C" w:rsidRPr="002B6A15">
        <w:rPr>
          <w:rFonts w:ascii="Times New Roman" w:hAnsi="Times New Roman" w:cs="Times New Roman"/>
          <w:sz w:val="24"/>
        </w:rPr>
        <w:t xml:space="preserve">are detrimental to aquatic life when it occurs in abundance.  Phosphates, in the form </w:t>
      </w:r>
      <w:r w:rsidR="00A557AD" w:rsidRPr="002B6A15">
        <w:rPr>
          <w:rFonts w:ascii="Times New Roman" w:hAnsi="Times New Roman" w:cs="Times New Roman"/>
          <w:sz w:val="24"/>
        </w:rPr>
        <w:t>of fertilizers</w:t>
      </w:r>
      <w:r w:rsidR="0069489C" w:rsidRPr="002B6A15">
        <w:rPr>
          <w:rFonts w:ascii="Times New Roman" w:hAnsi="Times New Roman" w:cs="Times New Roman"/>
          <w:sz w:val="24"/>
        </w:rPr>
        <w:t xml:space="preserve">, are essential to agriculture.  </w:t>
      </w:r>
      <w:r w:rsidR="00420732">
        <w:rPr>
          <w:rFonts w:ascii="Times New Roman" w:hAnsi="Times New Roman" w:cs="Times New Roman"/>
          <w:sz w:val="24"/>
        </w:rPr>
        <w:t>But t</w:t>
      </w:r>
      <w:r w:rsidR="0069489C" w:rsidRPr="002B6A15">
        <w:rPr>
          <w:rFonts w:ascii="Times New Roman" w:hAnsi="Times New Roman" w:cs="Times New Roman"/>
          <w:sz w:val="24"/>
        </w:rPr>
        <w:t>hese harmful fertilizers seep through land water and flow into streams, creeks, ponds, lakes and other larger bodies of water.  When th</w:t>
      </w:r>
      <w:r w:rsidR="000A25C7" w:rsidRPr="002B6A15">
        <w:rPr>
          <w:rFonts w:ascii="Times New Roman" w:hAnsi="Times New Roman" w:cs="Times New Roman"/>
          <w:sz w:val="24"/>
        </w:rPr>
        <w:t xml:space="preserve">e fertilizers are exposed to these bodies of water, the phosphates and other dissolved minerals are enriched in </w:t>
      </w:r>
      <w:r w:rsidR="00C01DF6" w:rsidRPr="002B6A15">
        <w:rPr>
          <w:rFonts w:ascii="Times New Roman" w:hAnsi="Times New Roman" w:cs="Times New Roman"/>
          <w:sz w:val="24"/>
        </w:rPr>
        <w:t xml:space="preserve">the </w:t>
      </w:r>
      <w:r w:rsidR="000A25C7" w:rsidRPr="002B6A15">
        <w:rPr>
          <w:rFonts w:ascii="Times New Roman" w:hAnsi="Times New Roman" w:cs="Times New Roman"/>
          <w:sz w:val="24"/>
        </w:rPr>
        <w:t xml:space="preserve">ecosystem. This is the process of eutrophication.  </w:t>
      </w:r>
    </w:p>
    <w:p w:rsidR="00420732" w:rsidRDefault="00C01DF6" w:rsidP="00AA0F47">
      <w:pPr>
        <w:ind w:firstLine="720"/>
        <w:rPr>
          <w:rFonts w:ascii="Times New Roman" w:hAnsi="Times New Roman" w:cs="Times New Roman"/>
          <w:sz w:val="24"/>
        </w:rPr>
      </w:pPr>
      <w:r>
        <w:rPr>
          <w:rFonts w:ascii="Times New Roman" w:hAnsi="Times New Roman" w:cs="Times New Roman"/>
          <w:sz w:val="24"/>
        </w:rPr>
        <w:t xml:space="preserve">Eutrophication, in some circumstances, brings </w:t>
      </w:r>
      <w:r w:rsidR="0069434A">
        <w:rPr>
          <w:rFonts w:ascii="Times New Roman" w:hAnsi="Times New Roman" w:cs="Times New Roman"/>
          <w:sz w:val="24"/>
        </w:rPr>
        <w:t xml:space="preserve">with it </w:t>
      </w:r>
      <w:r>
        <w:rPr>
          <w:rFonts w:ascii="Times New Roman" w:hAnsi="Times New Roman" w:cs="Times New Roman"/>
          <w:sz w:val="24"/>
        </w:rPr>
        <w:t xml:space="preserve">an excess amount of phosphates, making it the greatest threat facing aquatic life today. </w:t>
      </w:r>
      <w:r w:rsidR="00473ED6">
        <w:rPr>
          <w:rFonts w:ascii="Times New Roman" w:hAnsi="Times New Roman" w:cs="Times New Roman"/>
          <w:sz w:val="24"/>
        </w:rPr>
        <w:t xml:space="preserve">It is typical in eutrophic waters to have a surge </w:t>
      </w:r>
      <w:r w:rsidR="0069434A">
        <w:rPr>
          <w:rFonts w:ascii="Times New Roman" w:hAnsi="Times New Roman" w:cs="Times New Roman"/>
          <w:sz w:val="24"/>
        </w:rPr>
        <w:t xml:space="preserve">in </w:t>
      </w:r>
      <w:r w:rsidR="00473ED6">
        <w:rPr>
          <w:rFonts w:ascii="Times New Roman" w:hAnsi="Times New Roman" w:cs="Times New Roman"/>
          <w:sz w:val="24"/>
        </w:rPr>
        <w:t>algal growth</w:t>
      </w:r>
      <w:r w:rsidR="009C7FD1">
        <w:rPr>
          <w:rFonts w:ascii="Times New Roman" w:hAnsi="Times New Roman" w:cs="Times New Roman"/>
          <w:sz w:val="24"/>
        </w:rPr>
        <w:t>, either as multicellular forms of algae or as suspended microscopic phytoplankton</w:t>
      </w:r>
      <w:r w:rsidR="00473ED6">
        <w:rPr>
          <w:rFonts w:ascii="Times New Roman" w:hAnsi="Times New Roman" w:cs="Times New Roman"/>
          <w:sz w:val="24"/>
        </w:rPr>
        <w:t xml:space="preserve">. Once the </w:t>
      </w:r>
      <w:r w:rsidR="00A95DE2">
        <w:rPr>
          <w:rFonts w:ascii="Times New Roman" w:hAnsi="Times New Roman" w:cs="Times New Roman"/>
          <w:sz w:val="24"/>
        </w:rPr>
        <w:t xml:space="preserve">increased period of </w:t>
      </w:r>
      <w:r w:rsidR="00473ED6">
        <w:rPr>
          <w:rFonts w:ascii="Times New Roman" w:hAnsi="Times New Roman" w:cs="Times New Roman"/>
          <w:sz w:val="24"/>
        </w:rPr>
        <w:t>growth is finished, the</w:t>
      </w:r>
      <w:r w:rsidR="00A95DE2">
        <w:rPr>
          <w:rFonts w:ascii="Times New Roman" w:hAnsi="Times New Roman" w:cs="Times New Roman"/>
          <w:sz w:val="24"/>
        </w:rPr>
        <w:t xml:space="preserve"> algae decays. That decomposition fuels bacterial growth, depleting the dissolved oxygen levels</w:t>
      </w:r>
      <w:r w:rsidR="004E3797">
        <w:rPr>
          <w:rFonts w:ascii="Times New Roman" w:hAnsi="Times New Roman" w:cs="Times New Roman"/>
          <w:sz w:val="24"/>
        </w:rPr>
        <w:t xml:space="preserve"> down to hypoxic (low in oxygen) or anoxic (devoid of oxygen). </w:t>
      </w:r>
      <w:r w:rsidR="0069434A">
        <w:rPr>
          <w:rFonts w:ascii="Times New Roman" w:hAnsi="Times New Roman" w:cs="Times New Roman"/>
          <w:sz w:val="24"/>
        </w:rPr>
        <w:t xml:space="preserve"> </w:t>
      </w:r>
      <w:r w:rsidR="004E3797">
        <w:rPr>
          <w:rFonts w:ascii="Times New Roman" w:hAnsi="Times New Roman" w:cs="Times New Roman"/>
          <w:sz w:val="24"/>
        </w:rPr>
        <w:t>This dissolved oxygen is what</w:t>
      </w:r>
      <w:r w:rsidR="00A95DE2">
        <w:rPr>
          <w:rFonts w:ascii="Times New Roman" w:hAnsi="Times New Roman" w:cs="Times New Roman"/>
          <w:sz w:val="24"/>
        </w:rPr>
        <w:t xml:space="preserve"> marine life depends on</w:t>
      </w:r>
      <w:r w:rsidR="00FA6DA0">
        <w:rPr>
          <w:rFonts w:ascii="Times New Roman" w:hAnsi="Times New Roman" w:cs="Times New Roman"/>
          <w:sz w:val="24"/>
        </w:rPr>
        <w:t>;</w:t>
      </w:r>
      <w:r w:rsidR="004E3797">
        <w:rPr>
          <w:rFonts w:ascii="Times New Roman" w:hAnsi="Times New Roman" w:cs="Times New Roman"/>
          <w:sz w:val="24"/>
        </w:rPr>
        <w:t xml:space="preserve"> without it, there would be no aquatic life.  </w:t>
      </w:r>
    </w:p>
    <w:p w:rsidR="00FA6DA0" w:rsidRDefault="00420732" w:rsidP="00AA0F47">
      <w:pPr>
        <w:ind w:firstLine="720"/>
        <w:rPr>
          <w:rFonts w:ascii="Times New Roman" w:hAnsi="Times New Roman" w:cs="Times New Roman"/>
          <w:sz w:val="24"/>
        </w:rPr>
      </w:pPr>
      <w:r>
        <w:rPr>
          <w:rFonts w:ascii="Times New Roman" w:hAnsi="Times New Roman" w:cs="Times New Roman"/>
          <w:sz w:val="24"/>
        </w:rPr>
        <w:t>Similarly, a</w:t>
      </w:r>
      <w:r w:rsidR="0017601F">
        <w:rPr>
          <w:rFonts w:ascii="Times New Roman" w:hAnsi="Times New Roman" w:cs="Times New Roman"/>
          <w:sz w:val="24"/>
        </w:rPr>
        <w:t xml:space="preserve">lgal growth on the surface of a body of water is extremely harmful to marine life living at the </w:t>
      </w:r>
      <w:r w:rsidR="004E3797">
        <w:rPr>
          <w:rFonts w:ascii="Times New Roman" w:hAnsi="Times New Roman" w:cs="Times New Roman"/>
          <w:sz w:val="24"/>
        </w:rPr>
        <w:t>sea</w:t>
      </w:r>
      <w:r w:rsidR="0017601F">
        <w:rPr>
          <w:rFonts w:ascii="Times New Roman" w:hAnsi="Times New Roman" w:cs="Times New Roman"/>
          <w:sz w:val="24"/>
        </w:rPr>
        <w:t xml:space="preserve">bed </w:t>
      </w:r>
      <w:r w:rsidR="009C7FD1">
        <w:rPr>
          <w:rFonts w:ascii="Times New Roman" w:hAnsi="Times New Roman" w:cs="Times New Roman"/>
          <w:sz w:val="24"/>
        </w:rPr>
        <w:t>of the water</w:t>
      </w:r>
      <w:r w:rsidR="0069434A">
        <w:rPr>
          <w:rFonts w:ascii="Times New Roman" w:hAnsi="Times New Roman" w:cs="Times New Roman"/>
          <w:sz w:val="24"/>
        </w:rPr>
        <w:t xml:space="preserve">. </w:t>
      </w:r>
      <w:r w:rsidR="009C7FD1">
        <w:rPr>
          <w:rFonts w:ascii="Times New Roman" w:hAnsi="Times New Roman" w:cs="Times New Roman"/>
          <w:sz w:val="24"/>
        </w:rPr>
        <w:t>While the algal blooms continue, the plants on the seabed are being deprived of their essential sunlight, preventing photosynthes</w:t>
      </w:r>
      <w:r w:rsidR="004E3797">
        <w:rPr>
          <w:rFonts w:ascii="Times New Roman" w:hAnsi="Times New Roman" w:cs="Times New Roman"/>
          <w:sz w:val="24"/>
        </w:rPr>
        <w:t>is and disrupting plant growth (</w:t>
      </w:r>
      <w:proofErr w:type="spellStart"/>
      <w:r w:rsidR="00D34227">
        <w:rPr>
          <w:rFonts w:ascii="Times New Roman" w:hAnsi="Times New Roman" w:cs="Times New Roman"/>
          <w:i/>
          <w:sz w:val="24"/>
        </w:rPr>
        <w:t>Cloern</w:t>
      </w:r>
      <w:proofErr w:type="spellEnd"/>
      <w:r w:rsidR="00D34227">
        <w:rPr>
          <w:rFonts w:ascii="Times New Roman" w:hAnsi="Times New Roman" w:cs="Times New Roman"/>
          <w:i/>
          <w:sz w:val="24"/>
        </w:rPr>
        <w:t xml:space="preserve">, </w:t>
      </w:r>
      <w:proofErr w:type="spellStart"/>
      <w:r w:rsidR="00D34227">
        <w:rPr>
          <w:rFonts w:ascii="Times New Roman" w:hAnsi="Times New Roman" w:cs="Times New Roman"/>
          <w:i/>
          <w:sz w:val="24"/>
        </w:rPr>
        <w:t>Krantz</w:t>
      </w:r>
      <w:proofErr w:type="spellEnd"/>
      <w:r w:rsidR="00D34227">
        <w:rPr>
          <w:rFonts w:ascii="Times New Roman" w:hAnsi="Times New Roman" w:cs="Times New Roman"/>
          <w:i/>
          <w:sz w:val="24"/>
        </w:rPr>
        <w:t>,</w:t>
      </w:r>
      <w:r w:rsidR="004E3797" w:rsidRPr="009A0E0B">
        <w:rPr>
          <w:rFonts w:ascii="Times New Roman" w:hAnsi="Times New Roman" w:cs="Times New Roman"/>
          <w:i/>
          <w:sz w:val="24"/>
        </w:rPr>
        <w:t xml:space="preserve"> and Hogan, 2013</w:t>
      </w:r>
      <w:r w:rsidR="004E3797">
        <w:rPr>
          <w:rFonts w:ascii="Times New Roman" w:hAnsi="Times New Roman" w:cs="Times New Roman"/>
          <w:sz w:val="24"/>
        </w:rPr>
        <w:t xml:space="preserve">).  </w:t>
      </w:r>
      <w:r w:rsidR="0017601F">
        <w:rPr>
          <w:rFonts w:ascii="Times New Roman" w:hAnsi="Times New Roman" w:cs="Times New Roman"/>
          <w:sz w:val="24"/>
        </w:rPr>
        <w:t xml:space="preserve">According to Lara Fabrizi in her article, </w:t>
      </w:r>
      <w:r w:rsidR="0017601F">
        <w:rPr>
          <w:rFonts w:ascii="Times New Roman" w:hAnsi="Times New Roman" w:cs="Times New Roman"/>
          <w:i/>
          <w:sz w:val="24"/>
        </w:rPr>
        <w:t xml:space="preserve">Eutrophication of water bodies, </w:t>
      </w:r>
      <w:r w:rsidR="0017601F">
        <w:rPr>
          <w:rFonts w:ascii="Times New Roman" w:hAnsi="Times New Roman" w:cs="Times New Roman"/>
          <w:sz w:val="24"/>
        </w:rPr>
        <w:t>f</w:t>
      </w:r>
      <w:r w:rsidR="00D8571A">
        <w:rPr>
          <w:rFonts w:ascii="Times New Roman" w:hAnsi="Times New Roman" w:cs="Times New Roman"/>
          <w:sz w:val="24"/>
        </w:rPr>
        <w:t xml:space="preserve">urther consequences for human </w:t>
      </w:r>
      <w:r w:rsidR="00F5027D">
        <w:rPr>
          <w:rFonts w:ascii="Times New Roman" w:hAnsi="Times New Roman" w:cs="Times New Roman"/>
          <w:sz w:val="24"/>
        </w:rPr>
        <w:t xml:space="preserve">activities </w:t>
      </w:r>
      <w:r w:rsidR="0017601F">
        <w:rPr>
          <w:rFonts w:ascii="Times New Roman" w:hAnsi="Times New Roman" w:cs="Times New Roman"/>
          <w:sz w:val="24"/>
        </w:rPr>
        <w:t xml:space="preserve">in eutrophication </w:t>
      </w:r>
      <w:r w:rsidR="00D8571A">
        <w:rPr>
          <w:rFonts w:ascii="Times New Roman" w:hAnsi="Times New Roman" w:cs="Times New Roman"/>
          <w:sz w:val="24"/>
        </w:rPr>
        <w:t>are: the decrease of water quality, aesthetic flow and navigation water problems, and dead zon</w:t>
      </w:r>
      <w:r w:rsidR="0017601F">
        <w:rPr>
          <w:rFonts w:ascii="Times New Roman" w:hAnsi="Times New Roman" w:cs="Times New Roman"/>
          <w:sz w:val="24"/>
        </w:rPr>
        <w:t xml:space="preserve">es that contain no life. </w:t>
      </w:r>
    </w:p>
    <w:p w:rsidR="006815BB" w:rsidRDefault="00A474EB" w:rsidP="006815BB">
      <w:pPr>
        <w:ind w:firstLine="720"/>
        <w:rPr>
          <w:rFonts w:ascii="Times New Roman" w:hAnsi="Times New Roman" w:cs="Times New Roman"/>
          <w:sz w:val="24"/>
        </w:rPr>
      </w:pPr>
      <w:r>
        <w:rPr>
          <w:rFonts w:ascii="Times New Roman" w:hAnsi="Times New Roman" w:cs="Times New Roman"/>
          <w:sz w:val="24"/>
        </w:rPr>
        <w:t>With an excess amount of phosphates in a system, an algal bloom could occur. Algal blooms are rapid increases</w:t>
      </w:r>
      <w:r w:rsidR="00D947BD">
        <w:rPr>
          <w:rFonts w:ascii="Times New Roman" w:hAnsi="Times New Roman" w:cs="Times New Roman"/>
          <w:sz w:val="24"/>
        </w:rPr>
        <w:t xml:space="preserve"> in algae</w:t>
      </w:r>
      <w:r>
        <w:rPr>
          <w:rFonts w:ascii="Times New Roman" w:hAnsi="Times New Roman" w:cs="Times New Roman"/>
          <w:sz w:val="24"/>
        </w:rPr>
        <w:t xml:space="preserve"> populations, in most cases causing the detrimental effects previously stated. </w:t>
      </w:r>
      <w:r w:rsidR="00EF1B6A">
        <w:rPr>
          <w:rFonts w:ascii="Times New Roman" w:hAnsi="Times New Roman" w:cs="Times New Roman"/>
          <w:sz w:val="24"/>
        </w:rPr>
        <w:t>Harmful algal blooms have the potential to affect humans as well, making some sea</w:t>
      </w:r>
      <w:r w:rsidR="0071567D">
        <w:rPr>
          <w:rFonts w:ascii="Times New Roman" w:hAnsi="Times New Roman" w:cs="Times New Roman"/>
          <w:sz w:val="24"/>
        </w:rPr>
        <w:t>food</w:t>
      </w:r>
      <w:r w:rsidR="00420732">
        <w:rPr>
          <w:rFonts w:ascii="Times New Roman" w:hAnsi="Times New Roman" w:cs="Times New Roman"/>
          <w:sz w:val="24"/>
        </w:rPr>
        <w:t>, like shellfish,</w:t>
      </w:r>
      <w:r w:rsidR="0071567D">
        <w:rPr>
          <w:rFonts w:ascii="Times New Roman" w:hAnsi="Times New Roman" w:cs="Times New Roman"/>
          <w:sz w:val="24"/>
        </w:rPr>
        <w:t xml:space="preserve"> unsafe</w:t>
      </w:r>
      <w:r w:rsidR="00420732">
        <w:rPr>
          <w:rFonts w:ascii="Times New Roman" w:hAnsi="Times New Roman" w:cs="Times New Roman"/>
          <w:sz w:val="24"/>
        </w:rPr>
        <w:t xml:space="preserve"> by</w:t>
      </w:r>
      <w:r w:rsidR="0071567D">
        <w:rPr>
          <w:rFonts w:ascii="Times New Roman" w:hAnsi="Times New Roman" w:cs="Times New Roman"/>
          <w:sz w:val="24"/>
        </w:rPr>
        <w:t xml:space="preserve"> releasing toxins that cause fatal illnesses, </w:t>
      </w:r>
      <w:r w:rsidR="007F35E9">
        <w:rPr>
          <w:rFonts w:ascii="Times New Roman" w:hAnsi="Times New Roman" w:cs="Times New Roman"/>
          <w:sz w:val="24"/>
        </w:rPr>
        <w:t xml:space="preserve">even </w:t>
      </w:r>
      <w:r w:rsidR="00D947BD">
        <w:rPr>
          <w:rFonts w:ascii="Times New Roman" w:hAnsi="Times New Roman" w:cs="Times New Roman"/>
          <w:sz w:val="24"/>
        </w:rPr>
        <w:t>contaminating</w:t>
      </w:r>
      <w:r w:rsidR="007F35E9">
        <w:rPr>
          <w:rFonts w:ascii="Times New Roman" w:hAnsi="Times New Roman" w:cs="Times New Roman"/>
          <w:sz w:val="24"/>
        </w:rPr>
        <w:t xml:space="preserve"> our drinking water. </w:t>
      </w:r>
      <w:r w:rsidR="00EF1B6A">
        <w:rPr>
          <w:rFonts w:ascii="Times New Roman" w:hAnsi="Times New Roman" w:cs="Times New Roman"/>
          <w:sz w:val="24"/>
        </w:rPr>
        <w:t xml:space="preserve">  </w:t>
      </w:r>
    </w:p>
    <w:p w:rsidR="006815BB" w:rsidRDefault="00420732" w:rsidP="008C317B">
      <w:pPr>
        <w:ind w:firstLine="720"/>
        <w:rPr>
          <w:rFonts w:ascii="Times New Roman" w:hAnsi="Times New Roman" w:cs="Times New Roman"/>
          <w:sz w:val="24"/>
        </w:rPr>
      </w:pPr>
      <w:r>
        <w:rPr>
          <w:rFonts w:ascii="Times New Roman" w:hAnsi="Times New Roman" w:cs="Times New Roman"/>
          <w:sz w:val="24"/>
        </w:rPr>
        <w:t>It is evident</w:t>
      </w:r>
      <w:r>
        <w:rPr>
          <w:rFonts w:ascii="Times New Roman" w:hAnsi="Times New Roman" w:cs="Times New Roman"/>
          <w:sz w:val="24"/>
        </w:rPr>
        <w:t xml:space="preserve"> </w:t>
      </w:r>
      <w:r>
        <w:rPr>
          <w:rFonts w:ascii="Times New Roman" w:hAnsi="Times New Roman" w:cs="Times New Roman"/>
          <w:sz w:val="24"/>
        </w:rPr>
        <w:t>that whenever there is a major spike in algal growth, it is bad news for aquatic life.  For example, a</w:t>
      </w:r>
      <w:r w:rsidR="003B6407">
        <w:rPr>
          <w:rFonts w:ascii="Times New Roman" w:hAnsi="Times New Roman" w:cs="Times New Roman"/>
          <w:sz w:val="24"/>
        </w:rPr>
        <w:t xml:space="preserve">ccording to </w:t>
      </w:r>
      <w:proofErr w:type="spellStart"/>
      <w:r w:rsidR="003B6407">
        <w:rPr>
          <w:rFonts w:ascii="Times New Roman" w:hAnsi="Times New Roman" w:cs="Times New Roman"/>
          <w:sz w:val="24"/>
        </w:rPr>
        <w:t>Doretha</w:t>
      </w:r>
      <w:proofErr w:type="spellEnd"/>
      <w:r w:rsidR="003B6407">
        <w:rPr>
          <w:rFonts w:ascii="Times New Roman" w:hAnsi="Times New Roman" w:cs="Times New Roman"/>
          <w:sz w:val="24"/>
        </w:rPr>
        <w:t xml:space="preserve"> B. Foushee in her article, </w:t>
      </w:r>
      <w:r w:rsidR="003B6407">
        <w:rPr>
          <w:rFonts w:ascii="Times New Roman" w:hAnsi="Times New Roman" w:cs="Times New Roman"/>
          <w:i/>
          <w:sz w:val="24"/>
        </w:rPr>
        <w:t xml:space="preserve">Algal Blooms in the Ocean, </w:t>
      </w:r>
      <w:r w:rsidR="003B6407">
        <w:rPr>
          <w:rFonts w:ascii="Times New Roman" w:hAnsi="Times New Roman" w:cs="Times New Roman"/>
          <w:sz w:val="24"/>
        </w:rPr>
        <w:t>i</w:t>
      </w:r>
      <w:r w:rsidR="00FA6DA0">
        <w:rPr>
          <w:rFonts w:ascii="Times New Roman" w:hAnsi="Times New Roman" w:cs="Times New Roman"/>
          <w:sz w:val="24"/>
        </w:rPr>
        <w:t>n 2002, there was a major algal blo</w:t>
      </w:r>
      <w:r w:rsidR="003B6407">
        <w:rPr>
          <w:rFonts w:ascii="Times New Roman" w:hAnsi="Times New Roman" w:cs="Times New Roman"/>
          <w:sz w:val="24"/>
        </w:rPr>
        <w:t>om</w:t>
      </w:r>
      <w:r w:rsidR="00A525F1">
        <w:rPr>
          <w:rFonts w:ascii="Times New Roman" w:hAnsi="Times New Roman" w:cs="Times New Roman"/>
          <w:sz w:val="24"/>
        </w:rPr>
        <w:t xml:space="preserve">, </w:t>
      </w:r>
      <w:r w:rsidR="00EF1B6A">
        <w:rPr>
          <w:rFonts w:ascii="Times New Roman" w:hAnsi="Times New Roman" w:cs="Times New Roman"/>
          <w:sz w:val="24"/>
        </w:rPr>
        <w:t xml:space="preserve">which </w:t>
      </w:r>
      <w:r w:rsidR="003B6407">
        <w:rPr>
          <w:rFonts w:ascii="Times New Roman" w:hAnsi="Times New Roman" w:cs="Times New Roman"/>
          <w:sz w:val="24"/>
        </w:rPr>
        <w:t>died off and decayed near South Africa’</w:t>
      </w:r>
      <w:r w:rsidR="00A525F1">
        <w:rPr>
          <w:rFonts w:ascii="Times New Roman" w:hAnsi="Times New Roman" w:cs="Times New Roman"/>
          <w:sz w:val="24"/>
        </w:rPr>
        <w:t xml:space="preserve">s </w:t>
      </w:r>
      <w:r w:rsidR="00A525F1">
        <w:rPr>
          <w:rFonts w:ascii="Times New Roman" w:hAnsi="Times New Roman" w:cs="Times New Roman"/>
          <w:sz w:val="24"/>
        </w:rPr>
        <w:lastRenderedPageBreak/>
        <w:t>Cape P</w:t>
      </w:r>
      <w:r w:rsidR="003B6407">
        <w:rPr>
          <w:rFonts w:ascii="Times New Roman" w:hAnsi="Times New Roman" w:cs="Times New Roman"/>
          <w:sz w:val="24"/>
        </w:rPr>
        <w:t>rovince.  This caused a</w:t>
      </w:r>
      <w:r w:rsidR="00FA6DA0">
        <w:rPr>
          <w:rFonts w:ascii="Times New Roman" w:hAnsi="Times New Roman" w:cs="Times New Roman"/>
          <w:sz w:val="24"/>
        </w:rPr>
        <w:t xml:space="preserve"> “rapid reduction in the water’s dissolved oxygen concentration, driving tens of thousands of rock lobsters to “walk out of the sea.”</w:t>
      </w:r>
      <w:r w:rsidR="003B6407">
        <w:rPr>
          <w:rFonts w:ascii="Times New Roman" w:hAnsi="Times New Roman" w:cs="Times New Roman"/>
          <w:sz w:val="24"/>
        </w:rPr>
        <w:t xml:space="preserve"> </w:t>
      </w:r>
      <w:r w:rsidR="00FA6DA0">
        <w:rPr>
          <w:rFonts w:ascii="Times New Roman" w:hAnsi="Times New Roman" w:cs="Times New Roman"/>
          <w:sz w:val="24"/>
        </w:rPr>
        <w:t xml:space="preserve"> These lobsters </w:t>
      </w:r>
      <w:r w:rsidR="003B6407">
        <w:rPr>
          <w:rFonts w:ascii="Times New Roman" w:hAnsi="Times New Roman" w:cs="Times New Roman"/>
          <w:sz w:val="24"/>
        </w:rPr>
        <w:t>were struggling for air all because of the algal blooms that occurred</w:t>
      </w:r>
      <w:r>
        <w:rPr>
          <w:rFonts w:ascii="Times New Roman" w:hAnsi="Times New Roman" w:cs="Times New Roman"/>
          <w:sz w:val="24"/>
        </w:rPr>
        <w:t>, depriving them of life sustaining oxygen</w:t>
      </w:r>
      <w:r w:rsidR="00A525F1">
        <w:rPr>
          <w:rFonts w:ascii="Times New Roman" w:hAnsi="Times New Roman" w:cs="Times New Roman"/>
          <w:sz w:val="24"/>
        </w:rPr>
        <w:t xml:space="preserve">.  </w:t>
      </w:r>
    </w:p>
    <w:p w:rsidR="00D947BD" w:rsidRDefault="00D947BD" w:rsidP="006815BB">
      <w:pPr>
        <w:ind w:firstLine="720"/>
        <w:rPr>
          <w:rFonts w:ascii="Times New Roman" w:hAnsi="Times New Roman" w:cs="Times New Roman"/>
          <w:sz w:val="24"/>
        </w:rPr>
      </w:pPr>
      <w:r>
        <w:rPr>
          <w:rFonts w:ascii="Times New Roman" w:hAnsi="Times New Roman" w:cs="Times New Roman"/>
          <w:sz w:val="24"/>
        </w:rPr>
        <w:t>Another</w:t>
      </w:r>
      <w:r w:rsidR="00EC6FC9">
        <w:rPr>
          <w:rFonts w:ascii="Times New Roman" w:hAnsi="Times New Roman" w:cs="Times New Roman"/>
          <w:sz w:val="24"/>
        </w:rPr>
        <w:t xml:space="preserve"> algal bloom</w:t>
      </w:r>
      <w:r>
        <w:rPr>
          <w:rFonts w:ascii="Times New Roman" w:hAnsi="Times New Roman" w:cs="Times New Roman"/>
          <w:sz w:val="24"/>
        </w:rPr>
        <w:t xml:space="preserve"> incident occurred </w:t>
      </w:r>
      <w:r w:rsidR="00EC6FC9">
        <w:rPr>
          <w:rFonts w:ascii="Times New Roman" w:hAnsi="Times New Roman" w:cs="Times New Roman"/>
          <w:sz w:val="24"/>
        </w:rPr>
        <w:t xml:space="preserve">in Lake Erie </w:t>
      </w:r>
      <w:r w:rsidR="00420732">
        <w:rPr>
          <w:rFonts w:ascii="Times New Roman" w:hAnsi="Times New Roman" w:cs="Times New Roman"/>
          <w:sz w:val="24"/>
        </w:rPr>
        <w:t xml:space="preserve">in 2014 </w:t>
      </w:r>
      <w:r w:rsidR="00EC6FC9">
        <w:rPr>
          <w:rFonts w:ascii="Times New Roman" w:hAnsi="Times New Roman" w:cs="Times New Roman"/>
          <w:sz w:val="24"/>
        </w:rPr>
        <w:t>that left more than 400,000 people without safe drinking water (</w:t>
      </w:r>
      <w:r w:rsidR="00EC6FC9" w:rsidRPr="00EC6FC9">
        <w:rPr>
          <w:rFonts w:ascii="Times New Roman" w:hAnsi="Times New Roman" w:cs="Times New Roman"/>
          <w:i/>
          <w:sz w:val="24"/>
        </w:rPr>
        <w:t>Abbey-Lambertz, 2014</w:t>
      </w:r>
      <w:r w:rsidR="00EC6FC9">
        <w:rPr>
          <w:rFonts w:ascii="Times New Roman" w:hAnsi="Times New Roman" w:cs="Times New Roman"/>
          <w:sz w:val="24"/>
        </w:rPr>
        <w:t xml:space="preserve">).  Alarming levels of microcystin, a toxin created by cyanobacteria algae blooms, </w:t>
      </w:r>
      <w:r w:rsidR="00E64BA5">
        <w:rPr>
          <w:rFonts w:ascii="Times New Roman" w:hAnsi="Times New Roman" w:cs="Times New Roman"/>
          <w:sz w:val="24"/>
        </w:rPr>
        <w:t xml:space="preserve">were recorded in water treatment tests. </w:t>
      </w:r>
      <w:r w:rsidR="00E50E8A">
        <w:rPr>
          <w:rFonts w:ascii="Times New Roman" w:hAnsi="Times New Roman" w:cs="Times New Roman"/>
          <w:sz w:val="24"/>
        </w:rPr>
        <w:t xml:space="preserve"> </w:t>
      </w:r>
      <w:r w:rsidR="00022F01">
        <w:rPr>
          <w:rFonts w:ascii="Times New Roman" w:hAnsi="Times New Roman" w:cs="Times New Roman"/>
          <w:sz w:val="24"/>
        </w:rPr>
        <w:t xml:space="preserve">Further scientific studies have influenced </w:t>
      </w:r>
      <w:r w:rsidR="00D05C86">
        <w:rPr>
          <w:rFonts w:ascii="Times New Roman" w:hAnsi="Times New Roman" w:cs="Times New Roman"/>
          <w:sz w:val="24"/>
        </w:rPr>
        <w:t xml:space="preserve">scientists to make recommendations to limit phosphate, </w:t>
      </w:r>
      <w:r w:rsidR="00212B93">
        <w:rPr>
          <w:rFonts w:ascii="Times New Roman" w:hAnsi="Times New Roman" w:cs="Times New Roman"/>
          <w:sz w:val="24"/>
        </w:rPr>
        <w:t>the main pollutant that ca</w:t>
      </w:r>
      <w:r w:rsidR="00230886">
        <w:rPr>
          <w:rFonts w:ascii="Times New Roman" w:hAnsi="Times New Roman" w:cs="Times New Roman"/>
          <w:sz w:val="24"/>
        </w:rPr>
        <w:t>used the Lake Erie algae bloom (</w:t>
      </w:r>
      <w:r w:rsidR="00230886">
        <w:rPr>
          <w:rFonts w:ascii="Times New Roman" w:hAnsi="Times New Roman" w:cs="Times New Roman"/>
          <w:i/>
          <w:sz w:val="24"/>
        </w:rPr>
        <w:t>id.</w:t>
      </w:r>
      <w:r w:rsidR="00E50E8A">
        <w:rPr>
          <w:rFonts w:ascii="Times New Roman" w:hAnsi="Times New Roman" w:cs="Times New Roman"/>
          <w:sz w:val="24"/>
        </w:rPr>
        <w:t xml:space="preserve">).  This supports the idea that phosphates increase the growth rate of algae, but </w:t>
      </w:r>
      <w:r w:rsidR="00AB37B7">
        <w:rPr>
          <w:rFonts w:ascii="Times New Roman" w:hAnsi="Times New Roman" w:cs="Times New Roman"/>
          <w:sz w:val="24"/>
        </w:rPr>
        <w:t xml:space="preserve">raises important and legitimate questions about </w:t>
      </w:r>
      <w:r w:rsidR="00E50E8A">
        <w:rPr>
          <w:rFonts w:ascii="Times New Roman" w:hAnsi="Times New Roman" w:cs="Times New Roman"/>
          <w:sz w:val="24"/>
        </w:rPr>
        <w:t xml:space="preserve">how it </w:t>
      </w:r>
      <w:r w:rsidR="00AB37B7">
        <w:rPr>
          <w:rFonts w:ascii="Times New Roman" w:hAnsi="Times New Roman" w:cs="Times New Roman"/>
          <w:sz w:val="24"/>
        </w:rPr>
        <w:t xml:space="preserve">can </w:t>
      </w:r>
      <w:r w:rsidR="00E50E8A">
        <w:rPr>
          <w:rFonts w:ascii="Times New Roman" w:hAnsi="Times New Roman" w:cs="Times New Roman"/>
          <w:sz w:val="24"/>
        </w:rPr>
        <w:t>be controlled</w:t>
      </w:r>
      <w:r w:rsidR="00AB37B7">
        <w:rPr>
          <w:rFonts w:ascii="Times New Roman" w:hAnsi="Times New Roman" w:cs="Times New Roman"/>
          <w:sz w:val="24"/>
        </w:rPr>
        <w:t>.</w:t>
      </w:r>
    </w:p>
    <w:p w:rsidR="002D642F" w:rsidRDefault="00F960B3" w:rsidP="006815BB">
      <w:pPr>
        <w:ind w:firstLine="720"/>
        <w:rPr>
          <w:rFonts w:ascii="Times New Roman" w:hAnsi="Times New Roman" w:cs="Times New Roman"/>
          <w:sz w:val="24"/>
        </w:rPr>
      </w:pPr>
      <w:r>
        <w:rPr>
          <w:rFonts w:ascii="Times New Roman" w:hAnsi="Times New Roman" w:cs="Times New Roman"/>
          <w:sz w:val="24"/>
        </w:rPr>
        <w:t>“Common sources of nutrients are septic tank, farm fertilizer, livestock, and excessive plant or grass clippings” (</w:t>
      </w:r>
      <w:r>
        <w:rPr>
          <w:rFonts w:ascii="Times New Roman" w:hAnsi="Times New Roman" w:cs="Times New Roman"/>
          <w:i/>
          <w:sz w:val="24"/>
        </w:rPr>
        <w:t xml:space="preserve">Pond Algae). </w:t>
      </w:r>
      <w:r>
        <w:rPr>
          <w:rFonts w:ascii="Times New Roman" w:hAnsi="Times New Roman" w:cs="Times New Roman"/>
          <w:sz w:val="24"/>
        </w:rPr>
        <w:t xml:space="preserve">Preventative techniques for </w:t>
      </w:r>
      <w:r w:rsidR="00AB37B7">
        <w:rPr>
          <w:rFonts w:ascii="Times New Roman" w:hAnsi="Times New Roman" w:cs="Times New Roman"/>
          <w:sz w:val="24"/>
        </w:rPr>
        <w:t xml:space="preserve">controlling </w:t>
      </w:r>
      <w:r>
        <w:rPr>
          <w:rFonts w:ascii="Times New Roman" w:hAnsi="Times New Roman" w:cs="Times New Roman"/>
          <w:sz w:val="24"/>
        </w:rPr>
        <w:t xml:space="preserve">nutrient runoff is one of the first steps in </w:t>
      </w:r>
      <w:r w:rsidR="00AB37B7">
        <w:rPr>
          <w:rFonts w:ascii="Times New Roman" w:hAnsi="Times New Roman" w:cs="Times New Roman"/>
          <w:sz w:val="24"/>
        </w:rPr>
        <w:t>alleviating</w:t>
      </w:r>
      <w:r w:rsidR="00AB37B7">
        <w:rPr>
          <w:rFonts w:ascii="Times New Roman" w:hAnsi="Times New Roman" w:cs="Times New Roman"/>
          <w:sz w:val="24"/>
        </w:rPr>
        <w:t xml:space="preserve"> </w:t>
      </w:r>
      <w:r>
        <w:rPr>
          <w:rFonts w:ascii="Times New Roman" w:hAnsi="Times New Roman" w:cs="Times New Roman"/>
          <w:sz w:val="24"/>
        </w:rPr>
        <w:t>an overabundance of algae. One way that people have accomplished this is by utilizing algae to absorb the nutrient runoff before it reaches the water source.  Another preventative measure to keep nutrients away from a water source is</w:t>
      </w:r>
      <w:r w:rsidR="003321D3">
        <w:rPr>
          <w:rFonts w:ascii="Times New Roman" w:hAnsi="Times New Roman" w:cs="Times New Roman"/>
          <w:sz w:val="24"/>
        </w:rPr>
        <w:t xml:space="preserve"> to simply keep fertilizers and septic fields away from water ways. Finally</w:t>
      </w:r>
      <w:r w:rsidR="00AB37B7">
        <w:rPr>
          <w:rFonts w:ascii="Times New Roman" w:hAnsi="Times New Roman" w:cs="Times New Roman"/>
          <w:sz w:val="24"/>
        </w:rPr>
        <w:t>,</w:t>
      </w:r>
      <w:r w:rsidR="003321D3">
        <w:rPr>
          <w:rFonts w:ascii="Times New Roman" w:hAnsi="Times New Roman" w:cs="Times New Roman"/>
          <w:sz w:val="24"/>
        </w:rPr>
        <w:t xml:space="preserve"> one of the most important algae preventative techniques is aeration, </w:t>
      </w:r>
      <w:r w:rsidR="00AB37B7">
        <w:rPr>
          <w:rFonts w:ascii="Times New Roman" w:hAnsi="Times New Roman" w:cs="Times New Roman"/>
          <w:sz w:val="24"/>
        </w:rPr>
        <w:t>a</w:t>
      </w:r>
      <w:r w:rsidR="003321D3">
        <w:rPr>
          <w:rFonts w:ascii="Times New Roman" w:hAnsi="Times New Roman" w:cs="Times New Roman"/>
          <w:sz w:val="24"/>
        </w:rPr>
        <w:t xml:space="preserve"> process in which air is circulated, amalgamated with, or dissolved in a liquid/substance. </w:t>
      </w:r>
    </w:p>
    <w:p w:rsidR="000D60B3" w:rsidRDefault="000B2BD7" w:rsidP="006815BB">
      <w:pPr>
        <w:ind w:firstLine="720"/>
        <w:rPr>
          <w:rFonts w:ascii="Times New Roman" w:hAnsi="Times New Roman" w:cs="Times New Roman"/>
          <w:sz w:val="24"/>
        </w:rPr>
      </w:pPr>
      <w:r>
        <w:rPr>
          <w:rFonts w:ascii="Times New Roman" w:hAnsi="Times New Roman" w:cs="Times New Roman"/>
          <w:sz w:val="24"/>
        </w:rPr>
        <w:t xml:space="preserve">In </w:t>
      </w:r>
      <w:r w:rsidR="00D90FF8">
        <w:rPr>
          <w:rFonts w:ascii="Times New Roman" w:hAnsi="Times New Roman" w:cs="Times New Roman"/>
          <w:sz w:val="24"/>
        </w:rPr>
        <w:t>this experiment,</w:t>
      </w:r>
      <w:r>
        <w:rPr>
          <w:rFonts w:ascii="Times New Roman" w:hAnsi="Times New Roman" w:cs="Times New Roman"/>
          <w:sz w:val="24"/>
        </w:rPr>
        <w:t xml:space="preserve"> the effects of </w:t>
      </w:r>
      <w:r w:rsidR="0060452D">
        <w:rPr>
          <w:rFonts w:ascii="Times New Roman" w:hAnsi="Times New Roman" w:cs="Times New Roman"/>
          <w:sz w:val="24"/>
        </w:rPr>
        <w:t xml:space="preserve">different </w:t>
      </w:r>
      <w:r w:rsidR="00AB37B7">
        <w:rPr>
          <w:rFonts w:ascii="Times New Roman" w:hAnsi="Times New Roman" w:cs="Times New Roman"/>
          <w:sz w:val="24"/>
        </w:rPr>
        <w:t>amounts of phosphates on an alg</w:t>
      </w:r>
      <w:r w:rsidR="0060452D">
        <w:rPr>
          <w:rFonts w:ascii="Times New Roman" w:hAnsi="Times New Roman" w:cs="Times New Roman"/>
          <w:sz w:val="24"/>
        </w:rPr>
        <w:t>al po</w:t>
      </w:r>
      <w:r>
        <w:rPr>
          <w:rFonts w:ascii="Times New Roman" w:hAnsi="Times New Roman" w:cs="Times New Roman"/>
          <w:sz w:val="24"/>
        </w:rPr>
        <w:t>pulation</w:t>
      </w:r>
      <w:r w:rsidR="00D90FF8">
        <w:rPr>
          <w:rFonts w:ascii="Times New Roman" w:hAnsi="Times New Roman" w:cs="Times New Roman"/>
          <w:sz w:val="24"/>
        </w:rPr>
        <w:t xml:space="preserve"> will be tested</w:t>
      </w:r>
      <w:r w:rsidR="0060452D">
        <w:rPr>
          <w:rFonts w:ascii="Times New Roman" w:hAnsi="Times New Roman" w:cs="Times New Roman"/>
          <w:sz w:val="24"/>
        </w:rPr>
        <w:t>.  T</w:t>
      </w:r>
      <w:r w:rsidR="00417F21">
        <w:rPr>
          <w:rFonts w:ascii="Times New Roman" w:hAnsi="Times New Roman" w:cs="Times New Roman"/>
          <w:sz w:val="24"/>
        </w:rPr>
        <w:t>he tested algae will be Chlorella</w:t>
      </w:r>
      <w:r w:rsidR="00742451">
        <w:rPr>
          <w:rFonts w:ascii="Times New Roman" w:hAnsi="Times New Roman" w:cs="Times New Roman"/>
          <w:sz w:val="24"/>
        </w:rPr>
        <w:t xml:space="preserve"> </w:t>
      </w:r>
      <w:proofErr w:type="spellStart"/>
      <w:r w:rsidR="00742451">
        <w:rPr>
          <w:rFonts w:ascii="Times New Roman" w:hAnsi="Times New Roman" w:cs="Times New Roman"/>
          <w:sz w:val="24"/>
        </w:rPr>
        <w:t>pyrenoidosa</w:t>
      </w:r>
      <w:proofErr w:type="spellEnd"/>
      <w:r w:rsidR="00417F21">
        <w:rPr>
          <w:rFonts w:ascii="Times New Roman" w:hAnsi="Times New Roman" w:cs="Times New Roman"/>
          <w:sz w:val="24"/>
        </w:rPr>
        <w:t xml:space="preserve">, a </w:t>
      </w:r>
      <w:r w:rsidR="00FB4468">
        <w:rPr>
          <w:rFonts w:ascii="Times New Roman" w:hAnsi="Times New Roman" w:cs="Times New Roman"/>
          <w:sz w:val="24"/>
        </w:rPr>
        <w:t>species of</w:t>
      </w:r>
      <w:r>
        <w:rPr>
          <w:rFonts w:ascii="Times New Roman" w:hAnsi="Times New Roman" w:cs="Times New Roman"/>
          <w:sz w:val="24"/>
        </w:rPr>
        <w:t xml:space="preserve"> </w:t>
      </w:r>
      <w:r w:rsidR="00D90FF8">
        <w:rPr>
          <w:rFonts w:ascii="Times New Roman" w:hAnsi="Times New Roman" w:cs="Times New Roman"/>
          <w:sz w:val="24"/>
        </w:rPr>
        <w:t xml:space="preserve">single celled </w:t>
      </w:r>
      <w:r>
        <w:rPr>
          <w:rFonts w:ascii="Times New Roman" w:hAnsi="Times New Roman" w:cs="Times New Roman"/>
          <w:sz w:val="24"/>
        </w:rPr>
        <w:t>Chlorella</w:t>
      </w:r>
      <w:r w:rsidR="00417F21">
        <w:rPr>
          <w:rFonts w:ascii="Times New Roman" w:hAnsi="Times New Roman" w:cs="Times New Roman"/>
          <w:sz w:val="24"/>
        </w:rPr>
        <w:t xml:space="preserve">.  </w:t>
      </w:r>
      <w:r w:rsidR="00FB4468">
        <w:rPr>
          <w:rFonts w:ascii="Times New Roman" w:hAnsi="Times New Roman" w:cs="Times New Roman"/>
          <w:sz w:val="24"/>
        </w:rPr>
        <w:t>Chlorella</w:t>
      </w:r>
      <w:r w:rsidR="00417F21">
        <w:rPr>
          <w:rFonts w:ascii="Times New Roman" w:hAnsi="Times New Roman" w:cs="Times New Roman"/>
          <w:sz w:val="24"/>
        </w:rPr>
        <w:t xml:space="preserve"> is</w:t>
      </w:r>
      <w:r w:rsidR="00D90FF8">
        <w:rPr>
          <w:rFonts w:ascii="Times New Roman" w:hAnsi="Times New Roman" w:cs="Times New Roman"/>
          <w:sz w:val="24"/>
        </w:rPr>
        <w:t xml:space="preserve"> a green algae and is</w:t>
      </w:r>
      <w:r w:rsidR="00417F21">
        <w:rPr>
          <w:rFonts w:ascii="Times New Roman" w:hAnsi="Times New Roman" w:cs="Times New Roman"/>
          <w:sz w:val="24"/>
        </w:rPr>
        <w:t xml:space="preserve"> believed to be one of the first organisms on earth, </w:t>
      </w:r>
      <w:r w:rsidR="00B170A5">
        <w:rPr>
          <w:rFonts w:ascii="Times New Roman" w:hAnsi="Times New Roman" w:cs="Times New Roman"/>
          <w:sz w:val="24"/>
        </w:rPr>
        <w:t xml:space="preserve">the first cell to contain one true nucleus, and </w:t>
      </w:r>
      <w:r w:rsidR="00417F21">
        <w:rPr>
          <w:rFonts w:ascii="Times New Roman" w:hAnsi="Times New Roman" w:cs="Times New Roman"/>
          <w:sz w:val="24"/>
        </w:rPr>
        <w:t>approximately 540 million years old, accor</w:t>
      </w:r>
      <w:r>
        <w:rPr>
          <w:rFonts w:ascii="Times New Roman" w:hAnsi="Times New Roman" w:cs="Times New Roman"/>
          <w:sz w:val="24"/>
        </w:rPr>
        <w:t>ding to sunchlorellausa.com.</w:t>
      </w:r>
      <w:r w:rsidR="00A53228">
        <w:rPr>
          <w:rFonts w:ascii="Times New Roman" w:hAnsi="Times New Roman" w:cs="Times New Roman"/>
          <w:sz w:val="24"/>
        </w:rPr>
        <w:t xml:space="preserve">  Specifically, algal culture will be obtained and combined with distilled water (to ensure that the experiment is not contaminated with trace metals, nutrients, or chlorine found in tap water) in multiple containers to which a light source and plant fertilizer are added.  The results will be studied under a microscope before and after the mixture is exposed to light.</w:t>
      </w:r>
      <w:r w:rsidR="00AC49D3">
        <w:rPr>
          <w:rFonts w:ascii="Times New Roman" w:hAnsi="Times New Roman" w:cs="Times New Roman"/>
          <w:sz w:val="24"/>
        </w:rPr>
        <w:t xml:space="preserve">  Over the course of one to two weeks, observations of the color, opacity, and smell of the algal cultures in each of the containers will be made and recorded.  In addition, at each observation interval, the number of algal colonies in a sample drop will be studied under a microscope.  At the conclusion of the experiment, the results will be put into a graph to compare the algal growth versus the number of days.  </w:t>
      </w:r>
    </w:p>
    <w:p w:rsidR="00D90FF8" w:rsidRDefault="000D60B3" w:rsidP="006815BB">
      <w:pPr>
        <w:ind w:firstLine="720"/>
        <w:rPr>
          <w:rFonts w:ascii="Times New Roman" w:hAnsi="Times New Roman" w:cs="Times New Roman"/>
          <w:sz w:val="24"/>
        </w:rPr>
      </w:pPr>
      <w:r>
        <w:rPr>
          <w:rFonts w:ascii="Times New Roman" w:hAnsi="Times New Roman" w:cs="Times New Roman"/>
          <w:b/>
          <w:sz w:val="24"/>
        </w:rPr>
        <w:t xml:space="preserve">Purpose:  </w:t>
      </w:r>
      <w:r>
        <w:rPr>
          <w:rFonts w:ascii="Times New Roman" w:hAnsi="Times New Roman" w:cs="Times New Roman"/>
          <w:sz w:val="24"/>
        </w:rPr>
        <w:t xml:space="preserve">The purpose of this experiment is to </w:t>
      </w:r>
      <w:r w:rsidR="00D90FF8">
        <w:rPr>
          <w:rFonts w:ascii="Times New Roman" w:hAnsi="Times New Roman" w:cs="Times New Roman"/>
          <w:sz w:val="24"/>
        </w:rPr>
        <w:t xml:space="preserve">study how algae grows with varying </w:t>
      </w:r>
      <w:r>
        <w:rPr>
          <w:rFonts w:ascii="Times New Roman" w:hAnsi="Times New Roman" w:cs="Times New Roman"/>
          <w:sz w:val="24"/>
        </w:rPr>
        <w:t>levels of phosphate exposure, and to better understand the conditions required for growth</w:t>
      </w:r>
      <w:r w:rsidR="00D90FF8">
        <w:rPr>
          <w:rFonts w:ascii="Times New Roman" w:hAnsi="Times New Roman" w:cs="Times New Roman"/>
          <w:sz w:val="24"/>
        </w:rPr>
        <w:t xml:space="preserve"> at each level</w:t>
      </w:r>
      <w:r>
        <w:rPr>
          <w:rFonts w:ascii="Times New Roman" w:hAnsi="Times New Roman" w:cs="Times New Roman"/>
          <w:sz w:val="24"/>
        </w:rPr>
        <w:t>.</w:t>
      </w:r>
      <w:r w:rsidR="00D90FF8">
        <w:rPr>
          <w:rFonts w:ascii="Times New Roman" w:hAnsi="Times New Roman" w:cs="Times New Roman"/>
          <w:sz w:val="24"/>
        </w:rPr>
        <w:t xml:space="preserve">  </w:t>
      </w:r>
    </w:p>
    <w:p w:rsidR="00122128" w:rsidRDefault="00D90FF8" w:rsidP="00122128">
      <w:pPr>
        <w:ind w:firstLine="720"/>
        <w:rPr>
          <w:rFonts w:ascii="Times New Roman" w:hAnsi="Times New Roman" w:cs="Times New Roman"/>
          <w:sz w:val="24"/>
        </w:rPr>
      </w:pPr>
      <w:r>
        <w:rPr>
          <w:rFonts w:ascii="Times New Roman" w:hAnsi="Times New Roman" w:cs="Times New Roman"/>
          <w:b/>
          <w:sz w:val="24"/>
        </w:rPr>
        <w:t xml:space="preserve">Hypothesis: </w:t>
      </w:r>
      <w:r>
        <w:rPr>
          <w:rFonts w:ascii="Times New Roman" w:hAnsi="Times New Roman" w:cs="Times New Roman"/>
          <w:sz w:val="24"/>
        </w:rPr>
        <w:t xml:space="preserve">When varying levels of phosphate is applied to the algae, Chlorella </w:t>
      </w:r>
      <w:proofErr w:type="spellStart"/>
      <w:r>
        <w:rPr>
          <w:rFonts w:ascii="Times New Roman" w:hAnsi="Times New Roman" w:cs="Times New Roman"/>
          <w:sz w:val="24"/>
        </w:rPr>
        <w:t>pyrenoidosa</w:t>
      </w:r>
      <w:proofErr w:type="spellEnd"/>
      <w:r>
        <w:rPr>
          <w:rFonts w:ascii="Times New Roman" w:hAnsi="Times New Roman" w:cs="Times New Roman"/>
          <w:sz w:val="24"/>
        </w:rPr>
        <w:t>, the phosphate will not significantly affect the algae’s growth.</w:t>
      </w:r>
    </w:p>
    <w:p w:rsidR="00E840B6" w:rsidRDefault="00E840B6" w:rsidP="00122128">
      <w:pPr>
        <w:ind w:firstLine="720"/>
        <w:rPr>
          <w:rFonts w:ascii="Times New Roman" w:hAnsi="Times New Roman" w:cs="Times New Roman"/>
          <w:sz w:val="24"/>
        </w:rPr>
      </w:pPr>
    </w:p>
    <w:p w:rsidR="00E840B6" w:rsidRDefault="00E840B6" w:rsidP="00122128">
      <w:pPr>
        <w:ind w:firstLine="720"/>
        <w:rPr>
          <w:rFonts w:ascii="Times New Roman" w:hAnsi="Times New Roman" w:cs="Times New Roman"/>
          <w:sz w:val="24"/>
        </w:rPr>
      </w:pPr>
    </w:p>
    <w:p w:rsidR="00E840B6" w:rsidRDefault="00E840B6" w:rsidP="00E840B6">
      <w:pPr>
        <w:ind w:firstLine="720"/>
        <w:jc w:val="center"/>
        <w:rPr>
          <w:rFonts w:ascii="Times New Roman" w:hAnsi="Times New Roman" w:cs="Times New Roman"/>
          <w:b/>
          <w:sz w:val="24"/>
          <w:u w:val="single"/>
        </w:rPr>
      </w:pPr>
      <w:r w:rsidRPr="00E840B6">
        <w:rPr>
          <w:rFonts w:ascii="Times New Roman" w:hAnsi="Times New Roman" w:cs="Times New Roman"/>
          <w:b/>
          <w:sz w:val="24"/>
          <w:u w:val="single"/>
        </w:rPr>
        <w:lastRenderedPageBreak/>
        <w:t xml:space="preserve">Bibliography </w:t>
      </w:r>
    </w:p>
    <w:p w:rsidR="00D34227" w:rsidRDefault="00D34227" w:rsidP="005D4223">
      <w:pPr>
        <w:spacing w:line="240" w:lineRule="auto"/>
        <w:rPr>
          <w:rFonts w:ascii="Times New Roman" w:hAnsi="Times New Roman" w:cs="Times New Roman"/>
          <w:sz w:val="24"/>
          <w:szCs w:val="24"/>
        </w:rPr>
      </w:pPr>
    </w:p>
    <w:p w:rsidR="00E33D9F" w:rsidRDefault="00E33D9F" w:rsidP="005D4223">
      <w:pPr>
        <w:spacing w:line="240" w:lineRule="auto"/>
        <w:rPr>
          <w:rFonts w:ascii="Times New Roman" w:hAnsi="Times New Roman" w:cs="Times New Roman"/>
          <w:sz w:val="24"/>
        </w:rPr>
      </w:pPr>
      <w:r>
        <w:rPr>
          <w:rFonts w:ascii="Times New Roman" w:hAnsi="Times New Roman" w:cs="Times New Roman"/>
          <w:sz w:val="24"/>
        </w:rPr>
        <w:t xml:space="preserve">Abbey-Lambertz, Kate. “These Disturbing Photos Show Why Algae Blooms Are </w:t>
      </w:r>
      <w:proofErr w:type="gramStart"/>
      <w:r>
        <w:rPr>
          <w:rFonts w:ascii="Times New Roman" w:hAnsi="Times New Roman" w:cs="Times New Roman"/>
          <w:sz w:val="24"/>
        </w:rPr>
        <w:t>A</w:t>
      </w:r>
      <w:proofErr w:type="gramEnd"/>
      <w:r>
        <w:rPr>
          <w:rFonts w:ascii="Times New Roman" w:hAnsi="Times New Roman" w:cs="Times New Roman"/>
          <w:sz w:val="24"/>
        </w:rPr>
        <w:t xml:space="preserve"> Growing Global Water Threat.” </w:t>
      </w:r>
      <w:r w:rsidRPr="00E33D9F">
        <w:rPr>
          <w:rFonts w:ascii="Times New Roman" w:hAnsi="Times New Roman" w:cs="Times New Roman"/>
          <w:i/>
          <w:sz w:val="24"/>
        </w:rPr>
        <w:t>huffingtonpost.com.</w:t>
      </w:r>
      <w:r>
        <w:rPr>
          <w:rFonts w:ascii="Times New Roman" w:hAnsi="Times New Roman" w:cs="Times New Roman"/>
          <w:sz w:val="24"/>
        </w:rPr>
        <w:t xml:space="preserve"> The Huffington Post. 7 Aug. 2014. Web. 24 Dec. 2015.</w:t>
      </w:r>
    </w:p>
    <w:p w:rsidR="00E33D9F" w:rsidRDefault="00E33D9F" w:rsidP="00E33D9F">
      <w:pPr>
        <w:spacing w:line="240" w:lineRule="auto"/>
        <w:rPr>
          <w:rFonts w:ascii="Times New Roman" w:hAnsi="Times New Roman" w:cs="Times New Roman"/>
          <w:sz w:val="24"/>
          <w:szCs w:val="24"/>
        </w:rPr>
      </w:pPr>
    </w:p>
    <w:p w:rsidR="00D34227" w:rsidRDefault="00D34227" w:rsidP="00E33D9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xml:space="preserve">, James, Hogan, Michael, and </w:t>
      </w:r>
      <w:proofErr w:type="spellStart"/>
      <w:r>
        <w:rPr>
          <w:rFonts w:ascii="Times New Roman" w:hAnsi="Times New Roman" w:cs="Times New Roman"/>
          <w:sz w:val="24"/>
          <w:szCs w:val="24"/>
        </w:rPr>
        <w:t>Krantz</w:t>
      </w:r>
      <w:proofErr w:type="spellEnd"/>
      <w:r>
        <w:rPr>
          <w:rFonts w:ascii="Times New Roman" w:hAnsi="Times New Roman" w:cs="Times New Roman"/>
          <w:sz w:val="24"/>
          <w:szCs w:val="24"/>
        </w:rPr>
        <w:t xml:space="preserve">, Timothy. “Eutrophication.” </w:t>
      </w:r>
      <w:r w:rsidRPr="00E33D9F">
        <w:rPr>
          <w:rFonts w:ascii="Times New Roman" w:hAnsi="Times New Roman" w:cs="Times New Roman"/>
          <w:i/>
          <w:sz w:val="24"/>
          <w:szCs w:val="24"/>
        </w:rPr>
        <w:t>eoearth.org.</w:t>
      </w:r>
      <w:r>
        <w:rPr>
          <w:rFonts w:ascii="Times New Roman" w:hAnsi="Times New Roman" w:cs="Times New Roman"/>
          <w:sz w:val="24"/>
          <w:szCs w:val="24"/>
        </w:rPr>
        <w:t xml:space="preserve"> The </w:t>
      </w:r>
      <w:r w:rsidR="00E33D9F">
        <w:rPr>
          <w:rFonts w:ascii="Times New Roman" w:hAnsi="Times New Roman" w:cs="Times New Roman"/>
          <w:sz w:val="24"/>
          <w:szCs w:val="24"/>
        </w:rPr>
        <w:t xml:space="preserve">      </w:t>
      </w:r>
      <w:r>
        <w:rPr>
          <w:rFonts w:ascii="Times New Roman" w:hAnsi="Times New Roman" w:cs="Times New Roman"/>
          <w:sz w:val="24"/>
          <w:szCs w:val="24"/>
        </w:rPr>
        <w:t>Encyclopedia of Earth. 8 Feb. 2013. Web. 24 Dec. 2015.</w:t>
      </w:r>
    </w:p>
    <w:p w:rsidR="00E33D9F" w:rsidRDefault="00E33D9F" w:rsidP="005D4223">
      <w:pPr>
        <w:spacing w:line="240" w:lineRule="auto"/>
        <w:rPr>
          <w:rFonts w:ascii="Times New Roman" w:hAnsi="Times New Roman" w:cs="Times New Roman"/>
          <w:sz w:val="24"/>
          <w:szCs w:val="24"/>
        </w:rPr>
      </w:pPr>
    </w:p>
    <w:p w:rsidR="008C317B" w:rsidRDefault="00D34227" w:rsidP="005D4223">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Fabrizi</w:t>
      </w:r>
      <w:proofErr w:type="spellEnd"/>
      <w:r>
        <w:rPr>
          <w:rFonts w:ascii="Times New Roman" w:hAnsi="Times New Roman" w:cs="Times New Roman"/>
          <w:sz w:val="24"/>
          <w:szCs w:val="24"/>
        </w:rPr>
        <w:t xml:space="preserve">, Lara. “Eutrophication of water bodies.” </w:t>
      </w:r>
      <w:r w:rsidRPr="00E33D9F">
        <w:rPr>
          <w:rFonts w:ascii="Times New Roman" w:hAnsi="Times New Roman" w:cs="Times New Roman"/>
          <w:i/>
          <w:sz w:val="24"/>
          <w:szCs w:val="24"/>
        </w:rPr>
        <w:t>lenntech.com</w:t>
      </w:r>
      <w:r>
        <w:rPr>
          <w:rFonts w:ascii="Times New Roman" w:hAnsi="Times New Roman" w:cs="Times New Roman"/>
          <w:sz w:val="24"/>
          <w:szCs w:val="24"/>
        </w:rPr>
        <w:t xml:space="preserve">. </w:t>
      </w:r>
      <w:proofErr w:type="spellStart"/>
      <w:r>
        <w:rPr>
          <w:rFonts w:ascii="Times New Roman" w:hAnsi="Times New Roman" w:cs="Times New Roman"/>
          <w:sz w:val="24"/>
          <w:szCs w:val="24"/>
        </w:rPr>
        <w:t>Lenntech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n.d</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Web. 23 Dec. 2015.</w:t>
      </w:r>
    </w:p>
    <w:p w:rsidR="00E33D9F" w:rsidRDefault="00E33D9F" w:rsidP="005D4223">
      <w:pPr>
        <w:spacing w:line="240" w:lineRule="auto"/>
        <w:rPr>
          <w:rFonts w:ascii="Times New Roman" w:hAnsi="Times New Roman" w:cs="Times New Roman"/>
          <w:sz w:val="24"/>
        </w:rPr>
      </w:pPr>
    </w:p>
    <w:p w:rsidR="008C317B" w:rsidRPr="00E33D9F" w:rsidRDefault="008C317B" w:rsidP="005D4223">
      <w:pPr>
        <w:spacing w:line="240" w:lineRule="auto"/>
        <w:rPr>
          <w:rFonts w:ascii="Times New Roman" w:hAnsi="Times New Roman" w:cs="Times New Roman"/>
          <w:sz w:val="24"/>
        </w:rPr>
      </w:pPr>
      <w:proofErr w:type="spellStart"/>
      <w:r>
        <w:rPr>
          <w:rFonts w:ascii="Times New Roman" w:hAnsi="Times New Roman" w:cs="Times New Roman"/>
          <w:sz w:val="24"/>
        </w:rPr>
        <w:t>Foushee</w:t>
      </w:r>
      <w:proofErr w:type="spellEnd"/>
      <w:r>
        <w:rPr>
          <w:rFonts w:ascii="Times New Roman" w:hAnsi="Times New Roman" w:cs="Times New Roman"/>
          <w:sz w:val="24"/>
        </w:rPr>
        <w:t xml:space="preserve">, </w:t>
      </w:r>
      <w:proofErr w:type="spellStart"/>
      <w:r>
        <w:rPr>
          <w:rFonts w:ascii="Times New Roman" w:hAnsi="Times New Roman" w:cs="Times New Roman"/>
          <w:sz w:val="24"/>
        </w:rPr>
        <w:t>Doretha</w:t>
      </w:r>
      <w:proofErr w:type="spellEnd"/>
      <w:r>
        <w:rPr>
          <w:rFonts w:ascii="Times New Roman" w:hAnsi="Times New Roman" w:cs="Times New Roman"/>
          <w:sz w:val="24"/>
        </w:rPr>
        <w:t xml:space="preserve">. “Algal Blooms in the Ocean.” </w:t>
      </w:r>
      <w:r w:rsidRPr="00E33D9F">
        <w:rPr>
          <w:rFonts w:ascii="Times New Roman" w:hAnsi="Times New Roman" w:cs="Times New Roman"/>
          <w:i/>
          <w:sz w:val="24"/>
        </w:rPr>
        <w:t>waterencyclopedia.com.</w:t>
      </w:r>
      <w:r>
        <w:rPr>
          <w:rFonts w:ascii="Times New Roman" w:hAnsi="Times New Roman" w:cs="Times New Roman"/>
          <w:sz w:val="24"/>
        </w:rPr>
        <w:t xml:space="preserve"> </w:t>
      </w:r>
      <w:proofErr w:type="spellStart"/>
      <w:r>
        <w:rPr>
          <w:rFonts w:ascii="Times New Roman" w:hAnsi="Times New Roman" w:cs="Times New Roman"/>
          <w:sz w:val="24"/>
        </w:rPr>
        <w:t>Jrank</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n.d</w:t>
      </w:r>
      <w:proofErr w:type="gramEnd"/>
      <w:r>
        <w:rPr>
          <w:rFonts w:ascii="Times New Roman" w:hAnsi="Times New Roman" w:cs="Times New Roman"/>
          <w:sz w:val="24"/>
        </w:rPr>
        <w:t>.</w:t>
      </w:r>
      <w:proofErr w:type="spellEnd"/>
      <w:r>
        <w:rPr>
          <w:rFonts w:ascii="Times New Roman" w:hAnsi="Times New Roman" w:cs="Times New Roman"/>
          <w:sz w:val="24"/>
        </w:rPr>
        <w:t xml:space="preserve"> Web. 24 Dec. 2015.</w:t>
      </w:r>
      <w:r w:rsidR="00E33D9F">
        <w:rPr>
          <w:rFonts w:ascii="Times New Roman" w:hAnsi="Times New Roman" w:cs="Times New Roman"/>
          <w:sz w:val="24"/>
        </w:rPr>
        <w:t xml:space="preserve">   </w:t>
      </w:r>
      <w:r>
        <w:rPr>
          <w:rFonts w:ascii="Times New Roman" w:hAnsi="Times New Roman" w:cs="Times New Roman"/>
          <w:sz w:val="24"/>
        </w:rPr>
        <w:t xml:space="preserve">  </w:t>
      </w:r>
    </w:p>
    <w:p w:rsidR="00E33D9F" w:rsidRDefault="00E33D9F" w:rsidP="005D4223">
      <w:pPr>
        <w:spacing w:line="240" w:lineRule="auto"/>
        <w:rPr>
          <w:rFonts w:ascii="Times New Roman" w:hAnsi="Times New Roman" w:cs="Times New Roman"/>
          <w:sz w:val="24"/>
          <w:szCs w:val="24"/>
        </w:rPr>
      </w:pPr>
    </w:p>
    <w:p w:rsidR="00E840B6" w:rsidRDefault="00E840B6" w:rsidP="005D4223">
      <w:pPr>
        <w:spacing w:line="240" w:lineRule="auto"/>
        <w:rPr>
          <w:rFonts w:ascii="Times New Roman" w:hAnsi="Times New Roman" w:cs="Times New Roman"/>
          <w:sz w:val="24"/>
          <w:szCs w:val="24"/>
        </w:rPr>
      </w:pPr>
      <w:r>
        <w:rPr>
          <w:rFonts w:ascii="Times New Roman" w:hAnsi="Times New Roman" w:cs="Times New Roman"/>
          <w:sz w:val="24"/>
          <w:szCs w:val="24"/>
        </w:rPr>
        <w:t>“</w:t>
      </w:r>
      <w:r w:rsidRPr="00E840B6">
        <w:rPr>
          <w:rFonts w:ascii="Times New Roman" w:hAnsi="Times New Roman" w:cs="Times New Roman"/>
          <w:sz w:val="24"/>
          <w:szCs w:val="24"/>
        </w:rPr>
        <w:t xml:space="preserve">Algae – Factors Limiting </w:t>
      </w:r>
      <w:proofErr w:type="gramStart"/>
      <w:r w:rsidRPr="00E840B6">
        <w:rPr>
          <w:rFonts w:ascii="Times New Roman" w:hAnsi="Times New Roman" w:cs="Times New Roman"/>
          <w:sz w:val="24"/>
          <w:szCs w:val="24"/>
        </w:rPr>
        <w:t>The Productivity Of</w:t>
      </w:r>
      <w:proofErr w:type="gramEnd"/>
      <w:r w:rsidRPr="00E840B6">
        <w:rPr>
          <w:rFonts w:ascii="Times New Roman" w:hAnsi="Times New Roman" w:cs="Times New Roman"/>
          <w:sz w:val="24"/>
          <w:szCs w:val="24"/>
        </w:rPr>
        <w:t xml:space="preserve"> Algae</w:t>
      </w:r>
      <w:r>
        <w:rPr>
          <w:rFonts w:ascii="Times New Roman" w:hAnsi="Times New Roman" w:cs="Times New Roman"/>
          <w:sz w:val="24"/>
          <w:szCs w:val="24"/>
        </w:rPr>
        <w:t>.”</w:t>
      </w:r>
      <w:r w:rsidRPr="00E840B6">
        <w:rPr>
          <w:rFonts w:ascii="Times New Roman" w:hAnsi="Times New Roman" w:cs="Times New Roman"/>
          <w:sz w:val="24"/>
          <w:szCs w:val="24"/>
        </w:rPr>
        <w:t xml:space="preserve"> </w:t>
      </w:r>
      <w:r>
        <w:rPr>
          <w:rFonts w:ascii="Times New Roman" w:hAnsi="Times New Roman" w:cs="Times New Roman"/>
          <w:i/>
          <w:sz w:val="24"/>
          <w:szCs w:val="24"/>
        </w:rPr>
        <w:t>jrank.</w:t>
      </w:r>
      <w:r w:rsidR="00010CCF">
        <w:rPr>
          <w:rFonts w:ascii="Times New Roman" w:hAnsi="Times New Roman" w:cs="Times New Roman"/>
          <w:i/>
          <w:sz w:val="24"/>
          <w:szCs w:val="24"/>
        </w:rPr>
        <w:t>org</w:t>
      </w:r>
      <w:r>
        <w:rPr>
          <w:rFonts w:ascii="Times New Roman" w:hAnsi="Times New Roman" w:cs="Times New Roman"/>
          <w:i/>
          <w:sz w:val="24"/>
          <w:szCs w:val="24"/>
        </w:rPr>
        <w:t xml:space="preserve">. </w:t>
      </w:r>
      <w:r w:rsidR="00010CCF">
        <w:rPr>
          <w:rFonts w:ascii="Times New Roman" w:hAnsi="Times New Roman" w:cs="Times New Roman"/>
          <w:sz w:val="24"/>
          <w:szCs w:val="24"/>
        </w:rPr>
        <w:t xml:space="preserve">Net Industries. </w:t>
      </w:r>
      <w:proofErr w:type="spellStart"/>
      <w:proofErr w:type="gramStart"/>
      <w:r>
        <w:rPr>
          <w:rFonts w:ascii="Times New Roman" w:hAnsi="Times New Roman" w:cs="Times New Roman"/>
          <w:sz w:val="24"/>
          <w:szCs w:val="24"/>
        </w:rPr>
        <w:t>n.d</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Web. </w:t>
      </w:r>
      <w:r w:rsidR="009A5FBD">
        <w:rPr>
          <w:rFonts w:ascii="Times New Roman" w:hAnsi="Times New Roman" w:cs="Times New Roman"/>
          <w:sz w:val="24"/>
          <w:szCs w:val="24"/>
        </w:rPr>
        <w:t>23</w:t>
      </w:r>
      <w:r w:rsidR="005D4223">
        <w:rPr>
          <w:rFonts w:ascii="Times New Roman" w:hAnsi="Times New Roman" w:cs="Times New Roman"/>
          <w:sz w:val="24"/>
          <w:szCs w:val="24"/>
        </w:rPr>
        <w:t xml:space="preserve"> </w:t>
      </w:r>
      <w:r w:rsidR="009A5FBD">
        <w:rPr>
          <w:rFonts w:ascii="Times New Roman" w:hAnsi="Times New Roman" w:cs="Times New Roman"/>
          <w:sz w:val="24"/>
          <w:szCs w:val="24"/>
        </w:rPr>
        <w:t xml:space="preserve">Dec. 2015. </w:t>
      </w:r>
    </w:p>
    <w:p w:rsidR="00E33D9F" w:rsidRDefault="00E33D9F" w:rsidP="009A5FBD">
      <w:pPr>
        <w:pStyle w:val="Heading1"/>
        <w:rPr>
          <w:sz w:val="24"/>
          <w:szCs w:val="24"/>
        </w:rPr>
      </w:pPr>
    </w:p>
    <w:p w:rsidR="009A5FBD" w:rsidRDefault="00E33D9F" w:rsidP="009A5FBD">
      <w:pPr>
        <w:pStyle w:val="Heading1"/>
        <w:rPr>
          <w:b w:val="0"/>
          <w:sz w:val="24"/>
        </w:rPr>
      </w:pPr>
      <w:r>
        <w:rPr>
          <w:b w:val="0"/>
          <w:sz w:val="24"/>
          <w:szCs w:val="24"/>
        </w:rPr>
        <w:t>“</w:t>
      </w:r>
      <w:r w:rsidR="009A5FBD" w:rsidRPr="009A5FBD">
        <w:rPr>
          <w:b w:val="0"/>
          <w:sz w:val="24"/>
        </w:rPr>
        <w:t xml:space="preserve">Algae - Algae And Their Characteristics, Types </w:t>
      </w:r>
      <w:proofErr w:type="gramStart"/>
      <w:r w:rsidR="009A5FBD" w:rsidRPr="009A5FBD">
        <w:rPr>
          <w:b w:val="0"/>
          <w:sz w:val="24"/>
        </w:rPr>
        <w:t>Of</w:t>
      </w:r>
      <w:proofErr w:type="gramEnd"/>
      <w:r w:rsidR="009A5FBD" w:rsidRPr="009A5FBD">
        <w:rPr>
          <w:b w:val="0"/>
          <w:sz w:val="24"/>
        </w:rPr>
        <w:t xml:space="preserve"> Algae, Ecological Relationships, Factors </w:t>
      </w:r>
      <w:r w:rsidR="009A5FBD">
        <w:rPr>
          <w:b w:val="0"/>
          <w:sz w:val="24"/>
        </w:rPr>
        <w:t xml:space="preserve">         </w:t>
      </w:r>
      <w:r w:rsidR="009A5FBD" w:rsidRPr="009A5FBD">
        <w:rPr>
          <w:b w:val="0"/>
          <w:sz w:val="24"/>
        </w:rPr>
        <w:t>Limiting The Productivity Of Algae</w:t>
      </w:r>
      <w:r w:rsidR="009A5FBD">
        <w:rPr>
          <w:b w:val="0"/>
          <w:sz w:val="24"/>
        </w:rPr>
        <w:t xml:space="preserve">.” </w:t>
      </w:r>
      <w:r>
        <w:rPr>
          <w:b w:val="0"/>
          <w:i/>
          <w:sz w:val="24"/>
        </w:rPr>
        <w:t>j</w:t>
      </w:r>
      <w:r w:rsidR="009A5FBD">
        <w:rPr>
          <w:b w:val="0"/>
          <w:i/>
          <w:sz w:val="24"/>
        </w:rPr>
        <w:t>rank.</w:t>
      </w:r>
      <w:r w:rsidR="00010CCF">
        <w:rPr>
          <w:b w:val="0"/>
          <w:i/>
          <w:sz w:val="24"/>
        </w:rPr>
        <w:t>org</w:t>
      </w:r>
      <w:r w:rsidR="009A5FBD">
        <w:rPr>
          <w:b w:val="0"/>
          <w:i/>
          <w:sz w:val="24"/>
        </w:rPr>
        <w:t>.</w:t>
      </w:r>
      <w:r w:rsidR="00010CCF">
        <w:rPr>
          <w:b w:val="0"/>
          <w:i/>
          <w:sz w:val="24"/>
        </w:rPr>
        <w:t xml:space="preserve"> </w:t>
      </w:r>
      <w:r w:rsidR="00010CCF">
        <w:rPr>
          <w:b w:val="0"/>
          <w:sz w:val="24"/>
          <w:szCs w:val="24"/>
        </w:rPr>
        <w:t xml:space="preserve">Net Industries. </w:t>
      </w:r>
      <w:proofErr w:type="spellStart"/>
      <w:proofErr w:type="gramStart"/>
      <w:r w:rsidR="009A5FBD">
        <w:rPr>
          <w:b w:val="0"/>
          <w:sz w:val="24"/>
        </w:rPr>
        <w:t>n.d</w:t>
      </w:r>
      <w:proofErr w:type="gramEnd"/>
      <w:r w:rsidR="009A5FBD">
        <w:rPr>
          <w:b w:val="0"/>
          <w:sz w:val="24"/>
        </w:rPr>
        <w:t>.</w:t>
      </w:r>
      <w:proofErr w:type="spellEnd"/>
      <w:r w:rsidR="009A5FBD">
        <w:rPr>
          <w:b w:val="0"/>
          <w:sz w:val="24"/>
        </w:rPr>
        <w:t xml:space="preserve"> Web. 24 Dec. 2015.</w:t>
      </w:r>
    </w:p>
    <w:p w:rsidR="00E33D9F" w:rsidRDefault="00E33D9F" w:rsidP="009A5FBD">
      <w:pPr>
        <w:pStyle w:val="Heading1"/>
        <w:rPr>
          <w:b w:val="0"/>
          <w:sz w:val="24"/>
        </w:rPr>
      </w:pPr>
    </w:p>
    <w:p w:rsidR="00E33D9F" w:rsidRDefault="009A5FBD" w:rsidP="009A5FBD">
      <w:pPr>
        <w:pStyle w:val="Heading1"/>
        <w:rPr>
          <w:b w:val="0"/>
          <w:sz w:val="24"/>
        </w:rPr>
      </w:pPr>
      <w:r>
        <w:rPr>
          <w:b w:val="0"/>
          <w:sz w:val="24"/>
        </w:rPr>
        <w:t xml:space="preserve">“Fitting Algae into the Food Web.” </w:t>
      </w:r>
      <w:r>
        <w:rPr>
          <w:b w:val="0"/>
          <w:i/>
          <w:sz w:val="24"/>
        </w:rPr>
        <w:t>bigelow</w:t>
      </w:r>
      <w:r w:rsidR="00010CCF">
        <w:rPr>
          <w:b w:val="0"/>
          <w:i/>
          <w:sz w:val="24"/>
        </w:rPr>
        <w:t xml:space="preserve">.org. </w:t>
      </w:r>
      <w:r w:rsidR="00010CCF">
        <w:rPr>
          <w:b w:val="0"/>
          <w:sz w:val="24"/>
        </w:rPr>
        <w:t>Bigelow Laboratory for Ocean Sciences.</w:t>
      </w:r>
      <w:r>
        <w:rPr>
          <w:b w:val="0"/>
          <w:i/>
          <w:sz w:val="24"/>
        </w:rPr>
        <w:t xml:space="preserve"> </w:t>
      </w:r>
      <w:proofErr w:type="spellStart"/>
      <w:proofErr w:type="gramStart"/>
      <w:r>
        <w:rPr>
          <w:b w:val="0"/>
          <w:sz w:val="24"/>
        </w:rPr>
        <w:t>n.d</w:t>
      </w:r>
      <w:proofErr w:type="gramEnd"/>
      <w:r>
        <w:rPr>
          <w:b w:val="0"/>
          <w:sz w:val="24"/>
        </w:rPr>
        <w:t>.</w:t>
      </w:r>
      <w:proofErr w:type="spellEnd"/>
      <w:r>
        <w:rPr>
          <w:b w:val="0"/>
          <w:sz w:val="24"/>
        </w:rPr>
        <w:t xml:space="preserve"> Web. 24 Dec. 2015.</w:t>
      </w:r>
    </w:p>
    <w:p w:rsidR="00E33D9F" w:rsidRDefault="00E33D9F" w:rsidP="009A5FBD">
      <w:pPr>
        <w:pStyle w:val="Heading1"/>
        <w:rPr>
          <w:b w:val="0"/>
          <w:sz w:val="24"/>
        </w:rPr>
      </w:pPr>
    </w:p>
    <w:p w:rsidR="005D4223" w:rsidRDefault="00E33D9F" w:rsidP="009A5FBD">
      <w:pPr>
        <w:pStyle w:val="Heading1"/>
        <w:rPr>
          <w:b w:val="0"/>
          <w:i/>
          <w:sz w:val="24"/>
        </w:rPr>
      </w:pPr>
      <w:r>
        <w:rPr>
          <w:b w:val="0"/>
          <w:sz w:val="24"/>
        </w:rPr>
        <w:t xml:space="preserve">“Pond Algae.” </w:t>
      </w:r>
      <w:r>
        <w:rPr>
          <w:b w:val="0"/>
          <w:i/>
          <w:sz w:val="24"/>
        </w:rPr>
        <w:t xml:space="preserve">outdoorwatersolutions.com. </w:t>
      </w:r>
      <w:r>
        <w:rPr>
          <w:b w:val="0"/>
          <w:sz w:val="24"/>
        </w:rPr>
        <w:t xml:space="preserve">Outdoor Water Solutions. </w:t>
      </w:r>
      <w:proofErr w:type="spellStart"/>
      <w:proofErr w:type="gramStart"/>
      <w:r>
        <w:rPr>
          <w:b w:val="0"/>
          <w:sz w:val="24"/>
        </w:rPr>
        <w:t>n.d</w:t>
      </w:r>
      <w:proofErr w:type="gramEnd"/>
      <w:r>
        <w:rPr>
          <w:b w:val="0"/>
          <w:sz w:val="24"/>
        </w:rPr>
        <w:t>.</w:t>
      </w:r>
      <w:proofErr w:type="spellEnd"/>
      <w:r>
        <w:rPr>
          <w:b w:val="0"/>
          <w:sz w:val="24"/>
        </w:rPr>
        <w:t xml:space="preserve"> Web. 24 Dec. 2015. </w:t>
      </w:r>
      <w:r w:rsidR="009A5FBD">
        <w:rPr>
          <w:b w:val="0"/>
          <w:sz w:val="24"/>
        </w:rPr>
        <w:t xml:space="preserve"> </w:t>
      </w:r>
      <w:r w:rsidR="009A5FBD">
        <w:rPr>
          <w:b w:val="0"/>
          <w:i/>
          <w:sz w:val="24"/>
        </w:rPr>
        <w:t xml:space="preserve"> </w:t>
      </w:r>
    </w:p>
    <w:p w:rsidR="00E33D9F" w:rsidRDefault="00E33D9F" w:rsidP="005D4223">
      <w:pPr>
        <w:rPr>
          <w:rFonts w:ascii="Times New Roman" w:hAnsi="Times New Roman" w:cs="Times New Roman"/>
          <w:sz w:val="24"/>
        </w:rPr>
      </w:pPr>
    </w:p>
    <w:p w:rsidR="00E33D9F" w:rsidRDefault="00E33D9F" w:rsidP="005D4223">
      <w:pPr>
        <w:rPr>
          <w:rFonts w:ascii="Times New Roman" w:eastAsia="Times New Roman" w:hAnsi="Times New Roman" w:cs="Times New Roman"/>
          <w:sz w:val="24"/>
          <w:szCs w:val="24"/>
        </w:rPr>
      </w:pPr>
      <w:r>
        <w:rPr>
          <w:rFonts w:ascii="Times New Roman" w:hAnsi="Times New Roman" w:cs="Times New Roman"/>
          <w:sz w:val="24"/>
        </w:rPr>
        <w:t>“</w:t>
      </w:r>
      <w:r w:rsidR="005D4223" w:rsidRPr="005D4223">
        <w:rPr>
          <w:rFonts w:ascii="Times New Roman" w:eastAsia="Times New Roman" w:hAnsi="Times New Roman" w:cs="Times New Roman"/>
          <w:sz w:val="24"/>
          <w:szCs w:val="24"/>
        </w:rPr>
        <w:t>Uses of Algae as Energy source, Fertili</w:t>
      </w:r>
      <w:r w:rsidR="005D4223">
        <w:rPr>
          <w:rFonts w:ascii="Times New Roman" w:eastAsia="Times New Roman" w:hAnsi="Times New Roman" w:cs="Times New Roman"/>
          <w:sz w:val="24"/>
          <w:szCs w:val="24"/>
        </w:rPr>
        <w:t xml:space="preserve">zer, Food and Pollution control.” </w:t>
      </w:r>
      <w:r w:rsidR="005D4223">
        <w:rPr>
          <w:rFonts w:ascii="Times New Roman" w:eastAsia="Times New Roman" w:hAnsi="Times New Roman" w:cs="Times New Roman"/>
          <w:i/>
          <w:sz w:val="24"/>
          <w:szCs w:val="24"/>
        </w:rPr>
        <w:t xml:space="preserve">oilgae.com. </w:t>
      </w:r>
      <w:proofErr w:type="spellStart"/>
      <w:r w:rsidR="005D4223">
        <w:rPr>
          <w:rFonts w:ascii="Times New Roman" w:eastAsia="Times New Roman" w:hAnsi="Times New Roman" w:cs="Times New Roman"/>
          <w:sz w:val="24"/>
          <w:szCs w:val="24"/>
        </w:rPr>
        <w:t>Oilgae</w:t>
      </w:r>
      <w:proofErr w:type="spellEnd"/>
      <w:r w:rsidR="005D4223">
        <w:rPr>
          <w:rFonts w:ascii="Times New Roman" w:eastAsia="Times New Roman" w:hAnsi="Times New Roman" w:cs="Times New Roman"/>
          <w:sz w:val="24"/>
          <w:szCs w:val="24"/>
        </w:rPr>
        <w:t xml:space="preserve">. </w:t>
      </w:r>
      <w:proofErr w:type="spellStart"/>
      <w:proofErr w:type="gramStart"/>
      <w:r w:rsidR="005D4223">
        <w:rPr>
          <w:rFonts w:ascii="Times New Roman" w:eastAsia="Times New Roman" w:hAnsi="Times New Roman" w:cs="Times New Roman"/>
          <w:sz w:val="24"/>
          <w:szCs w:val="24"/>
        </w:rPr>
        <w:t>n.d</w:t>
      </w:r>
      <w:proofErr w:type="gramEnd"/>
      <w:r w:rsidR="005D4223">
        <w:rPr>
          <w:rFonts w:ascii="Times New Roman" w:eastAsia="Times New Roman" w:hAnsi="Times New Roman" w:cs="Times New Roman"/>
          <w:sz w:val="24"/>
          <w:szCs w:val="24"/>
        </w:rPr>
        <w:t>.</w:t>
      </w:r>
      <w:proofErr w:type="spellEnd"/>
      <w:r w:rsidR="005D4223">
        <w:rPr>
          <w:rFonts w:ascii="Times New Roman" w:eastAsia="Times New Roman" w:hAnsi="Times New Roman" w:cs="Times New Roman"/>
          <w:sz w:val="24"/>
          <w:szCs w:val="24"/>
        </w:rPr>
        <w:t xml:space="preserve"> Web. 23 Dec. 2015.</w:t>
      </w:r>
    </w:p>
    <w:p w:rsidR="00E33D9F" w:rsidRDefault="00E33D9F" w:rsidP="005D4223">
      <w:pPr>
        <w:rPr>
          <w:rFonts w:ascii="Times New Roman" w:eastAsia="Times New Roman" w:hAnsi="Times New Roman" w:cs="Times New Roman"/>
          <w:sz w:val="24"/>
          <w:szCs w:val="24"/>
        </w:rPr>
      </w:pPr>
    </w:p>
    <w:p w:rsidR="005D4223" w:rsidRDefault="00E33D9F" w:rsidP="005D4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Chlorella.” </w:t>
      </w:r>
      <w:r>
        <w:rPr>
          <w:rFonts w:ascii="Times New Roman" w:eastAsia="Times New Roman" w:hAnsi="Times New Roman" w:cs="Times New Roman"/>
          <w:i/>
          <w:sz w:val="24"/>
          <w:szCs w:val="24"/>
        </w:rPr>
        <w:t xml:space="preserve">sunchlorellausa.com. </w:t>
      </w:r>
      <w:r>
        <w:rPr>
          <w:rFonts w:ascii="Times New Roman" w:eastAsia="Times New Roman" w:hAnsi="Times New Roman" w:cs="Times New Roman"/>
          <w:sz w:val="24"/>
          <w:szCs w:val="24"/>
        </w:rPr>
        <w:t xml:space="preserve">Sun Chlorella USA. </w:t>
      </w:r>
      <w:proofErr w:type="spellStart"/>
      <w:proofErr w:type="gramStart"/>
      <w:r>
        <w:rPr>
          <w:rFonts w:ascii="Times New Roman" w:eastAsia="Times New Roman" w:hAnsi="Times New Roman" w:cs="Times New Roman"/>
          <w:sz w:val="24"/>
          <w:szCs w:val="24"/>
        </w:rPr>
        <w:t>n.d</w:t>
      </w:r>
      <w:proofErr w:type="gramEnd"/>
      <w:r>
        <w:rPr>
          <w:rFonts w:ascii="Times New Roman" w:eastAsia="Times New Roman" w:hAnsi="Times New Roman" w:cs="Times New Roman"/>
          <w:sz w:val="24"/>
          <w:szCs w:val="24"/>
        </w:rPr>
        <w:t>.</w:t>
      </w:r>
      <w:proofErr w:type="spellEnd"/>
      <w:r>
        <w:rPr>
          <w:rFonts w:ascii="Times New Roman" w:eastAsia="Times New Roman" w:hAnsi="Times New Roman" w:cs="Times New Roman"/>
          <w:sz w:val="24"/>
          <w:szCs w:val="24"/>
        </w:rPr>
        <w:t xml:space="preserve"> Web. 24 Dec. 2015. </w:t>
      </w:r>
      <w:r>
        <w:rPr>
          <w:rFonts w:ascii="Times New Roman" w:eastAsia="Times New Roman" w:hAnsi="Times New Roman" w:cs="Times New Roman"/>
          <w:i/>
          <w:sz w:val="24"/>
          <w:szCs w:val="24"/>
        </w:rPr>
        <w:t xml:space="preserve"> </w:t>
      </w:r>
      <w:r w:rsidR="005D4223">
        <w:rPr>
          <w:rFonts w:ascii="Times New Roman" w:eastAsia="Times New Roman" w:hAnsi="Times New Roman" w:cs="Times New Roman"/>
          <w:sz w:val="24"/>
          <w:szCs w:val="24"/>
        </w:rPr>
        <w:t xml:space="preserve"> </w:t>
      </w:r>
    </w:p>
    <w:p w:rsidR="005D4223" w:rsidRPr="005D4223" w:rsidRDefault="005D4223" w:rsidP="005D4223">
      <w:pPr>
        <w:rPr>
          <w:rFonts w:ascii="Times New Roman" w:eastAsia="Times New Roman" w:hAnsi="Times New Roman" w:cs="Times New Roman"/>
          <w:sz w:val="24"/>
          <w:szCs w:val="24"/>
        </w:rPr>
      </w:pPr>
    </w:p>
    <w:p w:rsidR="009A5FBD" w:rsidRDefault="009A5FBD" w:rsidP="009A5FBD">
      <w:pPr>
        <w:pStyle w:val="Heading1"/>
        <w:rPr>
          <w:b w:val="0"/>
          <w:sz w:val="24"/>
        </w:rPr>
      </w:pPr>
      <w:r>
        <w:rPr>
          <w:b w:val="0"/>
          <w:sz w:val="24"/>
        </w:rPr>
        <w:lastRenderedPageBreak/>
        <w:t xml:space="preserve"> </w:t>
      </w:r>
    </w:p>
    <w:p w:rsidR="009A5FBD" w:rsidRPr="009A5FBD" w:rsidRDefault="009A5FBD" w:rsidP="009A5FBD">
      <w:pPr>
        <w:pStyle w:val="Heading1"/>
        <w:rPr>
          <w:i/>
        </w:rPr>
      </w:pPr>
      <w:r>
        <w:rPr>
          <w:b w:val="0"/>
          <w:sz w:val="24"/>
        </w:rPr>
        <w:t xml:space="preserve"> </w:t>
      </w:r>
    </w:p>
    <w:p w:rsidR="009A5FBD" w:rsidRDefault="009A5FBD" w:rsidP="009A5FBD">
      <w:pPr>
        <w:spacing w:line="480" w:lineRule="auto"/>
        <w:rPr>
          <w:rFonts w:ascii="Times New Roman" w:hAnsi="Times New Roman" w:cs="Times New Roman"/>
          <w:sz w:val="24"/>
          <w:szCs w:val="24"/>
        </w:rPr>
      </w:pPr>
    </w:p>
    <w:p w:rsidR="009A5FBD" w:rsidRDefault="009A5FBD" w:rsidP="009A5FBD">
      <w:pPr>
        <w:rPr>
          <w:rFonts w:ascii="Times New Roman" w:hAnsi="Times New Roman" w:cs="Times New Roman"/>
          <w:sz w:val="24"/>
          <w:szCs w:val="24"/>
        </w:rPr>
      </w:pPr>
    </w:p>
    <w:p w:rsidR="009A5FBD" w:rsidRDefault="009A5FBD" w:rsidP="009A5FBD">
      <w:pPr>
        <w:rPr>
          <w:rFonts w:ascii="Times New Roman" w:hAnsi="Times New Roman" w:cs="Times New Roman"/>
          <w:sz w:val="24"/>
          <w:szCs w:val="24"/>
        </w:rPr>
      </w:pPr>
    </w:p>
    <w:p w:rsidR="00E840B6" w:rsidRPr="00E840B6" w:rsidRDefault="00E840B6" w:rsidP="00E840B6">
      <w:pPr>
        <w:ind w:firstLine="720"/>
        <w:rPr>
          <w:rFonts w:ascii="Times New Roman" w:hAnsi="Times New Roman" w:cs="Times New Roman"/>
          <w:sz w:val="24"/>
          <w:szCs w:val="24"/>
        </w:rPr>
      </w:pPr>
    </w:p>
    <w:sectPr w:rsidR="00E840B6" w:rsidRPr="00E8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Andrade">
    <w15:presenceInfo w15:providerId="Windows Live" w15:userId="c56d8991fd2b3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36"/>
    <w:rsid w:val="00010CCF"/>
    <w:rsid w:val="00022F01"/>
    <w:rsid w:val="00041CA4"/>
    <w:rsid w:val="000846EB"/>
    <w:rsid w:val="000A25C7"/>
    <w:rsid w:val="000B2BD7"/>
    <w:rsid w:val="000D60B3"/>
    <w:rsid w:val="00102EDE"/>
    <w:rsid w:val="00122128"/>
    <w:rsid w:val="0017601F"/>
    <w:rsid w:val="001D4336"/>
    <w:rsid w:val="00212B93"/>
    <w:rsid w:val="00230886"/>
    <w:rsid w:val="002405EF"/>
    <w:rsid w:val="002B6A15"/>
    <w:rsid w:val="002D642F"/>
    <w:rsid w:val="003321D3"/>
    <w:rsid w:val="003B6407"/>
    <w:rsid w:val="00417F21"/>
    <w:rsid w:val="00420732"/>
    <w:rsid w:val="004307E9"/>
    <w:rsid w:val="00451BE2"/>
    <w:rsid w:val="00473ED6"/>
    <w:rsid w:val="004846BC"/>
    <w:rsid w:val="004E3797"/>
    <w:rsid w:val="005D0F16"/>
    <w:rsid w:val="005D4223"/>
    <w:rsid w:val="0060452D"/>
    <w:rsid w:val="006815BB"/>
    <w:rsid w:val="0069434A"/>
    <w:rsid w:val="0069489C"/>
    <w:rsid w:val="006C65F7"/>
    <w:rsid w:val="0071567D"/>
    <w:rsid w:val="00742451"/>
    <w:rsid w:val="007A7F37"/>
    <w:rsid w:val="007F35E9"/>
    <w:rsid w:val="00820206"/>
    <w:rsid w:val="008C317B"/>
    <w:rsid w:val="009510DA"/>
    <w:rsid w:val="009953EA"/>
    <w:rsid w:val="009A0E0B"/>
    <w:rsid w:val="009A5FBD"/>
    <w:rsid w:val="009C7FD1"/>
    <w:rsid w:val="00A474EB"/>
    <w:rsid w:val="00A525F1"/>
    <w:rsid w:val="00A53228"/>
    <w:rsid w:val="00A557AD"/>
    <w:rsid w:val="00A95DE2"/>
    <w:rsid w:val="00AA0F47"/>
    <w:rsid w:val="00AB37B7"/>
    <w:rsid w:val="00AC49D3"/>
    <w:rsid w:val="00AD0EEC"/>
    <w:rsid w:val="00B170A5"/>
    <w:rsid w:val="00B678DA"/>
    <w:rsid w:val="00C01DF6"/>
    <w:rsid w:val="00D05C86"/>
    <w:rsid w:val="00D34227"/>
    <w:rsid w:val="00D8571A"/>
    <w:rsid w:val="00D90FF8"/>
    <w:rsid w:val="00D947BD"/>
    <w:rsid w:val="00E33D9F"/>
    <w:rsid w:val="00E50E8A"/>
    <w:rsid w:val="00E51A1B"/>
    <w:rsid w:val="00E64BA5"/>
    <w:rsid w:val="00E840B6"/>
    <w:rsid w:val="00EC6FC9"/>
    <w:rsid w:val="00EF1B6A"/>
    <w:rsid w:val="00F046A3"/>
    <w:rsid w:val="00F360DD"/>
    <w:rsid w:val="00F5027D"/>
    <w:rsid w:val="00F67B86"/>
    <w:rsid w:val="00F960B3"/>
    <w:rsid w:val="00FA0D4A"/>
    <w:rsid w:val="00FA6DA0"/>
    <w:rsid w:val="00FB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488D6-BBFC-4CDA-8E22-FEB97858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6A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2EDE"/>
    <w:rPr>
      <w:color w:val="0000FF"/>
      <w:u w:val="single"/>
    </w:rPr>
  </w:style>
  <w:style w:type="character" w:customStyle="1" w:styleId="Heading1Char">
    <w:name w:val="Heading 1 Char"/>
    <w:basedOn w:val="DefaultParagraphFont"/>
    <w:link w:val="Heading1"/>
    <w:uiPriority w:val="9"/>
    <w:rsid w:val="002B6A1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D0E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EEC"/>
    <w:rPr>
      <w:rFonts w:ascii="Segoe UI" w:hAnsi="Segoe UI" w:cs="Segoe UI"/>
      <w:sz w:val="18"/>
      <w:szCs w:val="18"/>
    </w:rPr>
  </w:style>
  <w:style w:type="paragraph" w:styleId="ListParagraph">
    <w:name w:val="List Paragraph"/>
    <w:basedOn w:val="Normal"/>
    <w:uiPriority w:val="34"/>
    <w:qFormat/>
    <w:rsid w:val="00E33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55424">
      <w:bodyDiv w:val="1"/>
      <w:marLeft w:val="0"/>
      <w:marRight w:val="0"/>
      <w:marTop w:val="0"/>
      <w:marBottom w:val="0"/>
      <w:divBdr>
        <w:top w:val="none" w:sz="0" w:space="0" w:color="auto"/>
        <w:left w:val="none" w:sz="0" w:space="0" w:color="auto"/>
        <w:bottom w:val="none" w:sz="0" w:space="0" w:color="auto"/>
        <w:right w:val="none" w:sz="0" w:space="0" w:color="auto"/>
      </w:divBdr>
    </w:div>
    <w:div w:id="290407307">
      <w:bodyDiv w:val="1"/>
      <w:marLeft w:val="0"/>
      <w:marRight w:val="0"/>
      <w:marTop w:val="0"/>
      <w:marBottom w:val="0"/>
      <w:divBdr>
        <w:top w:val="none" w:sz="0" w:space="0" w:color="auto"/>
        <w:left w:val="none" w:sz="0" w:space="0" w:color="auto"/>
        <w:bottom w:val="none" w:sz="0" w:space="0" w:color="auto"/>
        <w:right w:val="none" w:sz="0" w:space="0" w:color="auto"/>
      </w:divBdr>
    </w:div>
    <w:div w:id="379591683">
      <w:bodyDiv w:val="1"/>
      <w:marLeft w:val="0"/>
      <w:marRight w:val="0"/>
      <w:marTop w:val="0"/>
      <w:marBottom w:val="0"/>
      <w:divBdr>
        <w:top w:val="none" w:sz="0" w:space="0" w:color="auto"/>
        <w:left w:val="none" w:sz="0" w:space="0" w:color="auto"/>
        <w:bottom w:val="none" w:sz="0" w:space="0" w:color="auto"/>
        <w:right w:val="none" w:sz="0" w:space="0" w:color="auto"/>
      </w:divBdr>
    </w:div>
    <w:div w:id="911351087">
      <w:bodyDiv w:val="1"/>
      <w:marLeft w:val="0"/>
      <w:marRight w:val="0"/>
      <w:marTop w:val="0"/>
      <w:marBottom w:val="0"/>
      <w:divBdr>
        <w:top w:val="none" w:sz="0" w:space="0" w:color="auto"/>
        <w:left w:val="none" w:sz="0" w:space="0" w:color="auto"/>
        <w:bottom w:val="none" w:sz="0" w:space="0" w:color="auto"/>
        <w:right w:val="none" w:sz="0" w:space="0" w:color="auto"/>
      </w:divBdr>
      <w:divsChild>
        <w:div w:id="1656638694">
          <w:marLeft w:val="0"/>
          <w:marRight w:val="0"/>
          <w:marTop w:val="0"/>
          <w:marBottom w:val="0"/>
          <w:divBdr>
            <w:top w:val="none" w:sz="0" w:space="0" w:color="auto"/>
            <w:left w:val="none" w:sz="0" w:space="0" w:color="auto"/>
            <w:bottom w:val="none" w:sz="0" w:space="0" w:color="auto"/>
            <w:right w:val="none" w:sz="0" w:space="0" w:color="auto"/>
          </w:divBdr>
        </w:div>
      </w:divsChild>
    </w:div>
    <w:div w:id="1365331970">
      <w:bodyDiv w:val="1"/>
      <w:marLeft w:val="0"/>
      <w:marRight w:val="0"/>
      <w:marTop w:val="0"/>
      <w:marBottom w:val="0"/>
      <w:divBdr>
        <w:top w:val="none" w:sz="0" w:space="0" w:color="auto"/>
        <w:left w:val="none" w:sz="0" w:space="0" w:color="auto"/>
        <w:bottom w:val="none" w:sz="0" w:space="0" w:color="auto"/>
        <w:right w:val="none" w:sz="0" w:space="0" w:color="auto"/>
      </w:divBdr>
    </w:div>
    <w:div w:id="1787654316">
      <w:bodyDiv w:val="1"/>
      <w:marLeft w:val="0"/>
      <w:marRight w:val="0"/>
      <w:marTop w:val="0"/>
      <w:marBottom w:val="0"/>
      <w:divBdr>
        <w:top w:val="none" w:sz="0" w:space="0" w:color="auto"/>
        <w:left w:val="none" w:sz="0" w:space="0" w:color="auto"/>
        <w:bottom w:val="none" w:sz="0" w:space="0" w:color="auto"/>
        <w:right w:val="none" w:sz="0" w:space="0" w:color="auto"/>
      </w:divBdr>
    </w:div>
    <w:div w:id="1873375027">
      <w:bodyDiv w:val="1"/>
      <w:marLeft w:val="0"/>
      <w:marRight w:val="0"/>
      <w:marTop w:val="0"/>
      <w:marBottom w:val="0"/>
      <w:divBdr>
        <w:top w:val="none" w:sz="0" w:space="0" w:color="auto"/>
        <w:left w:val="none" w:sz="0" w:space="0" w:color="auto"/>
        <w:bottom w:val="none" w:sz="0" w:space="0" w:color="auto"/>
        <w:right w:val="none" w:sz="0" w:space="0" w:color="auto"/>
      </w:divBdr>
    </w:div>
    <w:div w:id="196453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5914</TotalTime>
  <Pages>5</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Andrade</dc:creator>
  <cp:keywords/>
  <dc:description/>
  <cp:lastModifiedBy>Jennifer Andrade</cp:lastModifiedBy>
  <cp:revision>12</cp:revision>
  <dcterms:created xsi:type="dcterms:W3CDTF">2015-12-21T12:44:00Z</dcterms:created>
  <dcterms:modified xsi:type="dcterms:W3CDTF">2015-12-25T16:36:00Z</dcterms:modified>
</cp:coreProperties>
</file>